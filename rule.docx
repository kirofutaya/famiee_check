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8CD6" w14:textId="77777777" w:rsidR="00F83A2A" w:rsidRPr="00D87BD4" w:rsidRDefault="00817034" w:rsidP="009C152F">
      <w:pPr>
        <w:jc w:val="center"/>
        <w:rPr>
          <w:rFonts w:ascii="メイリオ" w:eastAsia="メイリオ" w:hAnsi="メイリオ"/>
          <w:b/>
          <w:bCs/>
          <w:sz w:val="36"/>
          <w:szCs w:val="36"/>
        </w:rPr>
      </w:pPr>
      <w:proofErr w:type="spellStart"/>
      <w:r w:rsidRPr="00D87BD4">
        <w:rPr>
          <w:rFonts w:ascii="メイリオ" w:eastAsia="メイリオ" w:hAnsi="メイリオ" w:hint="eastAsia"/>
          <w:b/>
          <w:bCs/>
          <w:sz w:val="36"/>
          <w:szCs w:val="36"/>
        </w:rPr>
        <w:t>F</w:t>
      </w:r>
      <w:r w:rsidRPr="00D87BD4">
        <w:rPr>
          <w:rFonts w:ascii="メイリオ" w:eastAsia="メイリオ" w:hAnsi="メイリオ"/>
          <w:b/>
          <w:bCs/>
          <w:sz w:val="36"/>
          <w:szCs w:val="36"/>
        </w:rPr>
        <w:t>amiee</w:t>
      </w:r>
      <w:proofErr w:type="spellEnd"/>
      <w:r w:rsidRPr="00D87BD4">
        <w:rPr>
          <w:rFonts w:ascii="メイリオ" w:eastAsia="メイリオ" w:hAnsi="メイリオ" w:hint="eastAsia"/>
          <w:b/>
          <w:bCs/>
          <w:sz w:val="36"/>
          <w:szCs w:val="36"/>
        </w:rPr>
        <w:t>の使用ルールについて</w:t>
      </w:r>
    </w:p>
    <w:p w14:paraId="63B1E6AD" w14:textId="77777777" w:rsidR="003F77C0" w:rsidRPr="00D87BD4" w:rsidRDefault="003F77C0" w:rsidP="00F83A2A">
      <w:pPr>
        <w:rPr>
          <w:rFonts w:ascii="メイリオ" w:eastAsia="メイリオ" w:hAnsi="メイリオ"/>
          <w:sz w:val="20"/>
          <w:szCs w:val="20"/>
        </w:rPr>
      </w:pPr>
    </w:p>
    <w:p w14:paraId="3AEB5B48" w14:textId="77777777" w:rsidR="00F82103" w:rsidRPr="00F82103" w:rsidRDefault="009C152F" w:rsidP="00F83A2A">
      <w:pPr>
        <w:rPr>
          <w:rFonts w:ascii="メイリオ" w:eastAsia="メイリオ" w:hAnsi="メイリオ"/>
          <w:szCs w:val="21"/>
        </w:rPr>
      </w:pPr>
      <w:r w:rsidRPr="00D87BD4">
        <w:rPr>
          <w:rFonts w:ascii="メイリオ" w:eastAsia="メイリオ" w:hAnsi="メイリオ" w:hint="eastAsia"/>
          <w:szCs w:val="21"/>
        </w:rPr>
        <w:t>「</w:t>
      </w:r>
      <w:proofErr w:type="spellStart"/>
      <w:r w:rsidRPr="00D87BD4">
        <w:rPr>
          <w:rFonts w:ascii="メイリオ" w:eastAsia="メイリオ" w:hAnsi="メイリオ"/>
          <w:szCs w:val="21"/>
        </w:rPr>
        <w:t>Famiee</w:t>
      </w:r>
      <w:proofErr w:type="spellEnd"/>
      <w:r w:rsidRPr="00D87BD4">
        <w:rPr>
          <w:rFonts w:ascii="メイリオ" w:eastAsia="メイリオ" w:hAnsi="メイリオ"/>
          <w:szCs w:val="21"/>
        </w:rPr>
        <w:t>の使用ルールについて</w:t>
      </w:r>
      <w:r w:rsidRPr="00D87BD4">
        <w:rPr>
          <w:rFonts w:ascii="メイリオ" w:eastAsia="メイリオ" w:hAnsi="メイリオ" w:hint="eastAsia"/>
          <w:szCs w:val="21"/>
        </w:rPr>
        <w:t>」（以下、「本ルール」といいます）には、</w:t>
      </w:r>
      <w:r w:rsidR="00817034" w:rsidRPr="00D87BD4">
        <w:rPr>
          <w:rFonts w:ascii="メイリオ" w:eastAsia="メイリオ" w:hAnsi="メイリオ" w:hint="eastAsia"/>
          <w:szCs w:val="21"/>
        </w:rPr>
        <w:t>一般社団法人</w:t>
      </w:r>
      <w:proofErr w:type="spellStart"/>
      <w:r w:rsidR="00817034" w:rsidRPr="00D87BD4">
        <w:rPr>
          <w:rFonts w:ascii="メイリオ" w:eastAsia="メイリオ" w:hAnsi="メイリオ" w:hint="eastAsia"/>
          <w:szCs w:val="21"/>
        </w:rPr>
        <w:t>Famiee</w:t>
      </w:r>
      <w:proofErr w:type="spellEnd"/>
      <w:r w:rsidR="00817034" w:rsidRPr="00D87BD4">
        <w:rPr>
          <w:rFonts w:ascii="メイリオ" w:eastAsia="メイリオ" w:hAnsi="メイリオ" w:hint="eastAsia"/>
          <w:szCs w:val="21"/>
        </w:rPr>
        <w:t>（以下、「</w:t>
      </w:r>
      <w:proofErr w:type="spellStart"/>
      <w:r w:rsidR="00932F01" w:rsidRPr="00D87BD4">
        <w:rPr>
          <w:rFonts w:ascii="メイリオ" w:eastAsia="メイリオ" w:hAnsi="メイリオ" w:hint="eastAsia"/>
          <w:szCs w:val="21"/>
        </w:rPr>
        <w:t>F</w:t>
      </w:r>
      <w:r w:rsidR="00932F01" w:rsidRPr="00D87BD4">
        <w:rPr>
          <w:rFonts w:ascii="メイリオ" w:eastAsia="メイリオ" w:hAnsi="メイリオ"/>
          <w:szCs w:val="21"/>
        </w:rPr>
        <w:t>amiee</w:t>
      </w:r>
      <w:proofErr w:type="spellEnd"/>
      <w:r w:rsidR="00817034" w:rsidRPr="00D87BD4">
        <w:rPr>
          <w:rFonts w:ascii="メイリオ" w:eastAsia="メイリオ" w:hAnsi="メイリオ" w:hint="eastAsia"/>
          <w:szCs w:val="21"/>
        </w:rPr>
        <w:t>」といいます）が提供するアプリケーション（以下、「本アプリ」といいます）を、ユーザーの皆様にご使用いただくにあたり、</w:t>
      </w:r>
      <w:r w:rsidRPr="00D87BD4">
        <w:rPr>
          <w:rFonts w:ascii="メイリオ" w:eastAsia="メイリオ" w:hAnsi="メイリオ" w:hint="eastAsia"/>
          <w:szCs w:val="21"/>
        </w:rPr>
        <w:t>ユーザーの皆様に事前にご確認</w:t>
      </w:r>
      <w:r w:rsidR="00817034" w:rsidRPr="00D87BD4">
        <w:rPr>
          <w:rFonts w:ascii="メイリオ" w:eastAsia="メイリオ" w:hAnsi="メイリオ" w:hint="eastAsia"/>
          <w:szCs w:val="21"/>
        </w:rPr>
        <w:t>いただきたいことが</w:t>
      </w:r>
      <w:r w:rsidRPr="00D87BD4">
        <w:rPr>
          <w:rFonts w:ascii="メイリオ" w:eastAsia="メイリオ" w:hAnsi="メイリオ" w:hint="eastAsia"/>
          <w:szCs w:val="21"/>
        </w:rPr>
        <w:t>書いてあります。</w:t>
      </w:r>
      <w:r w:rsidR="00817034" w:rsidRPr="00D87BD4">
        <w:rPr>
          <w:rFonts w:ascii="メイリオ" w:eastAsia="メイリオ" w:hAnsi="メイリオ" w:hint="eastAsia"/>
          <w:szCs w:val="21"/>
        </w:rPr>
        <w:t>ユーザーの皆</w:t>
      </w:r>
      <w:r w:rsidRPr="00D87BD4">
        <w:rPr>
          <w:rFonts w:ascii="メイリオ" w:eastAsia="メイリオ" w:hAnsi="メイリオ" w:hint="eastAsia"/>
          <w:szCs w:val="21"/>
        </w:rPr>
        <w:t>様</w:t>
      </w:r>
      <w:r w:rsidR="00817034" w:rsidRPr="00D87BD4">
        <w:rPr>
          <w:rFonts w:ascii="メイリオ" w:eastAsia="メイリオ" w:hAnsi="メイリオ" w:hint="eastAsia"/>
          <w:szCs w:val="21"/>
        </w:rPr>
        <w:t>は、以下をご確認のうえ、本アプリをご使用ください。</w:t>
      </w:r>
    </w:p>
    <w:p w14:paraId="7219AA3A" w14:textId="77777777" w:rsidR="00817034" w:rsidRPr="00F82103" w:rsidRDefault="00817034" w:rsidP="00F83A2A">
      <w:pPr>
        <w:rPr>
          <w:rFonts w:ascii="メイリオ" w:eastAsia="メイリオ" w:hAnsi="メイリオ"/>
          <w:szCs w:val="21"/>
        </w:rPr>
      </w:pPr>
    </w:p>
    <w:p w14:paraId="5DA46170" w14:textId="77777777" w:rsidR="00AF2495" w:rsidRPr="00801CE5" w:rsidRDefault="00AF2495" w:rsidP="00F83A2A">
      <w:pPr>
        <w:rPr>
          <w:rFonts w:ascii="メイリオ" w:eastAsia="メイリオ" w:hAnsi="メイリオ"/>
          <w:b/>
          <w:bCs/>
          <w:szCs w:val="21"/>
        </w:rPr>
      </w:pPr>
      <w:r w:rsidRPr="00801CE5">
        <w:rPr>
          <w:rFonts w:ascii="メイリオ" w:eastAsia="メイリオ" w:hAnsi="メイリオ" w:hint="eastAsia"/>
          <w:b/>
          <w:bCs/>
          <w:szCs w:val="21"/>
        </w:rPr>
        <w:t>-</w:t>
      </w:r>
      <w:proofErr w:type="spellStart"/>
      <w:r w:rsidRPr="00801CE5">
        <w:rPr>
          <w:rFonts w:ascii="メイリオ" w:eastAsia="メイリオ" w:hAnsi="メイリオ"/>
          <w:b/>
          <w:bCs/>
          <w:szCs w:val="21"/>
        </w:rPr>
        <w:t>Famiee</w:t>
      </w:r>
      <w:proofErr w:type="spellEnd"/>
      <w:r w:rsidRPr="00801CE5">
        <w:rPr>
          <w:rFonts w:ascii="メイリオ" w:eastAsia="メイリオ" w:hAnsi="メイリオ" w:hint="eastAsia"/>
          <w:b/>
          <w:bCs/>
          <w:szCs w:val="21"/>
        </w:rPr>
        <w:t>から皆様へのお約束-</w:t>
      </w:r>
    </w:p>
    <w:p w14:paraId="063AF4F6" w14:textId="77777777" w:rsidR="00AF2495" w:rsidRPr="00801CE5" w:rsidRDefault="00801CE5" w:rsidP="00801CE5">
      <w:pPr>
        <w:ind w:firstLineChars="100" w:firstLine="210"/>
        <w:rPr>
          <w:rFonts w:ascii="メイリオ" w:eastAsia="メイリオ" w:hAnsi="メイリオ"/>
          <w:szCs w:val="21"/>
        </w:rPr>
      </w:pPr>
      <w:proofErr w:type="spellStart"/>
      <w:r>
        <w:rPr>
          <w:rFonts w:ascii="メイリオ" w:eastAsia="メイリオ" w:hAnsi="メイリオ" w:hint="eastAsia"/>
          <w:szCs w:val="21"/>
        </w:rPr>
        <w:t>F</w:t>
      </w:r>
      <w:r>
        <w:rPr>
          <w:rFonts w:ascii="メイリオ" w:eastAsia="メイリオ" w:hAnsi="メイリオ"/>
          <w:szCs w:val="21"/>
        </w:rPr>
        <w:t>amiee</w:t>
      </w:r>
      <w:proofErr w:type="spellEnd"/>
      <w:r>
        <w:rPr>
          <w:rFonts w:ascii="メイリオ" w:eastAsia="メイリオ" w:hAnsi="メイリオ" w:hint="eastAsia"/>
          <w:szCs w:val="21"/>
        </w:rPr>
        <w:t>は、本アプリが、ユーザーの皆様の人生に深く関わるものであり、ユーザーの皆様に登録いただく情報がユーザーの皆様にとって大変重要なものであることを理解し、厳格かつ丁重にお取り扱いし、ブロックチェーン上において半永久的に保管いたします。</w:t>
      </w:r>
    </w:p>
    <w:p w14:paraId="1ED42ABB" w14:textId="77777777" w:rsidR="00AF2495" w:rsidRPr="00801CE5" w:rsidRDefault="00AF2495" w:rsidP="00F83A2A">
      <w:pPr>
        <w:rPr>
          <w:rFonts w:ascii="メイリオ" w:eastAsia="メイリオ" w:hAnsi="メイリオ"/>
          <w:szCs w:val="21"/>
        </w:rPr>
      </w:pPr>
    </w:p>
    <w:p w14:paraId="4C780599" w14:textId="77777777" w:rsidR="00817034" w:rsidRDefault="00817034" w:rsidP="00F83A2A">
      <w:pPr>
        <w:rPr>
          <w:rFonts w:ascii="メイリオ" w:eastAsia="メイリオ" w:hAnsi="メイリオ"/>
          <w:b/>
          <w:bCs/>
          <w:szCs w:val="21"/>
        </w:rPr>
      </w:pPr>
      <w:r w:rsidRPr="00D87BD4">
        <w:rPr>
          <w:rFonts w:ascii="メイリオ" w:eastAsia="メイリオ" w:hAnsi="メイリオ" w:hint="eastAsia"/>
          <w:b/>
          <w:bCs/>
          <w:szCs w:val="21"/>
        </w:rPr>
        <w:t>１．本アプリについて</w:t>
      </w:r>
    </w:p>
    <w:p w14:paraId="337BAB3B" w14:textId="77777777" w:rsidR="00827ACB" w:rsidRDefault="00827ACB" w:rsidP="00F83A2A">
      <w:pPr>
        <w:rPr>
          <w:rFonts w:ascii="メイリオ" w:eastAsia="メイリオ" w:hAnsi="メイリオ"/>
          <w:b/>
          <w:bCs/>
          <w:szCs w:val="21"/>
        </w:rPr>
      </w:pPr>
      <w:r>
        <w:rPr>
          <w:rFonts w:ascii="メイリオ" w:eastAsia="メイリオ" w:hAnsi="メイリオ" w:hint="eastAsia"/>
          <w:b/>
          <w:bCs/>
          <w:szCs w:val="21"/>
        </w:rPr>
        <w:t>本アプリが提供するサービス</w:t>
      </w:r>
      <w:r w:rsidR="00AF2495">
        <w:rPr>
          <w:rFonts w:ascii="メイリオ" w:eastAsia="メイリオ" w:hAnsi="メイリオ" w:hint="eastAsia"/>
          <w:b/>
          <w:bCs/>
          <w:szCs w:val="21"/>
        </w:rPr>
        <w:t>の概要と本アプリが提供するパートナーシップ証明書の種類</w:t>
      </w:r>
      <w:r>
        <w:rPr>
          <w:rFonts w:ascii="メイリオ" w:eastAsia="メイリオ" w:hAnsi="メイリオ" w:hint="eastAsia"/>
          <w:b/>
          <w:bCs/>
          <w:szCs w:val="21"/>
        </w:rPr>
        <w:t>についてご説明いたします。</w:t>
      </w:r>
    </w:p>
    <w:p w14:paraId="2A64B872" w14:textId="77777777" w:rsidR="00AF2495" w:rsidRPr="00AF2495" w:rsidDel="006D2D22" w:rsidRDefault="00AF2495" w:rsidP="00F83A2A">
      <w:pPr>
        <w:rPr>
          <w:del w:id="0" w:author="N&amp;A" w:date="2020-07-14T17:12:00Z"/>
          <w:rFonts w:ascii="メイリオ" w:eastAsia="メイリオ" w:hAnsi="メイリオ"/>
          <w:b/>
          <w:bCs/>
          <w:szCs w:val="21"/>
        </w:rPr>
      </w:pPr>
    </w:p>
    <w:p w14:paraId="7504C839" w14:textId="77777777" w:rsidR="00817034" w:rsidRDefault="003A5F75" w:rsidP="00F83A2A">
      <w:pPr>
        <w:rPr>
          <w:rFonts w:ascii="メイリオ" w:eastAsia="メイリオ" w:hAnsi="メイリオ"/>
          <w:szCs w:val="21"/>
        </w:rPr>
      </w:pPr>
      <w:r w:rsidRPr="00D87BD4">
        <w:rPr>
          <w:rFonts w:ascii="メイリオ" w:eastAsia="メイリオ" w:hAnsi="メイリオ" w:hint="eastAsia"/>
          <w:szCs w:val="21"/>
        </w:rPr>
        <w:t>・</w:t>
      </w:r>
      <w:r w:rsidR="00817034" w:rsidRPr="00D87BD4">
        <w:rPr>
          <w:rFonts w:ascii="メイリオ" w:eastAsia="メイリオ" w:hAnsi="メイリオ" w:hint="eastAsia"/>
          <w:szCs w:val="21"/>
        </w:rPr>
        <w:t>本アプリは、</w:t>
      </w:r>
      <w:ins w:id="1" w:author="N&amp;A" w:date="2020-07-15T10:52:00Z">
        <w:r w:rsidR="00305B08">
          <w:rPr>
            <w:rFonts w:ascii="メイリオ" w:eastAsia="メイリオ" w:hAnsi="メイリオ" w:hint="eastAsia"/>
            <w:szCs w:val="21"/>
          </w:rPr>
          <w:t>本アプリにパートナー</w:t>
        </w:r>
      </w:ins>
      <w:ins w:id="2" w:author="Ishiwata Hiroichiro" w:date="2020-07-19T16:14:00Z">
        <w:r w:rsidR="008E0D35">
          <w:rPr>
            <w:rFonts w:ascii="メイリオ" w:eastAsia="メイリオ" w:hAnsi="メイリオ" w:hint="eastAsia"/>
            <w:szCs w:val="21"/>
          </w:rPr>
          <w:t>シップ</w:t>
        </w:r>
      </w:ins>
      <w:ins w:id="3" w:author="N&amp;A" w:date="2020-07-15T10:52:00Z">
        <w:del w:id="4" w:author="Ishiwata Hiroichiro" w:date="2020-07-19T16:14:00Z">
          <w:r w:rsidR="00305B08" w:rsidDel="008E0D35">
            <w:rPr>
              <w:rFonts w:ascii="メイリオ" w:eastAsia="メイリオ" w:hAnsi="メイリオ" w:hint="eastAsia"/>
              <w:szCs w:val="21"/>
            </w:rPr>
            <w:delText>シップ</w:delText>
          </w:r>
        </w:del>
        <w:r w:rsidR="00305B08">
          <w:rPr>
            <w:rFonts w:ascii="メイリオ" w:eastAsia="メイリオ" w:hAnsi="メイリオ" w:hint="eastAsia"/>
            <w:szCs w:val="21"/>
          </w:rPr>
          <w:t>関係を登録した</w:t>
        </w:r>
      </w:ins>
      <w:r w:rsidR="00817034" w:rsidRPr="00D87BD4">
        <w:rPr>
          <w:rFonts w:ascii="メイリオ" w:eastAsia="メイリオ" w:hAnsi="メイリオ" w:hint="eastAsia"/>
          <w:szCs w:val="21"/>
        </w:rPr>
        <w:t>ユーザー</w:t>
      </w:r>
      <w:ins w:id="5" w:author="N&amp;A" w:date="2020-07-15T10:52:00Z">
        <w:r w:rsidR="00305B08">
          <w:rPr>
            <w:rFonts w:ascii="メイリオ" w:eastAsia="メイリオ" w:hAnsi="メイリオ" w:hint="eastAsia"/>
            <w:szCs w:val="21"/>
          </w:rPr>
          <w:t>（以下、「登録ユーザー」といいます）</w:t>
        </w:r>
      </w:ins>
      <w:r w:rsidRPr="00D87BD4">
        <w:rPr>
          <w:rFonts w:ascii="メイリオ" w:eastAsia="メイリオ" w:hAnsi="メイリオ" w:hint="eastAsia"/>
          <w:szCs w:val="21"/>
        </w:rPr>
        <w:t>とそのパートナー</w:t>
      </w:r>
      <w:r w:rsidR="00817034" w:rsidRPr="00D87BD4">
        <w:rPr>
          <w:rFonts w:ascii="メイリオ" w:eastAsia="メイリオ" w:hAnsi="メイリオ" w:hint="eastAsia"/>
          <w:szCs w:val="21"/>
        </w:rPr>
        <w:t>と</w:t>
      </w:r>
      <w:r w:rsidRPr="00D87BD4">
        <w:rPr>
          <w:rFonts w:ascii="メイリオ" w:eastAsia="メイリオ" w:hAnsi="メイリオ" w:hint="eastAsia"/>
          <w:szCs w:val="21"/>
        </w:rPr>
        <w:t>の</w:t>
      </w:r>
      <w:r w:rsidR="00817034" w:rsidRPr="00D87BD4">
        <w:rPr>
          <w:rFonts w:ascii="メイリオ" w:eastAsia="メイリオ" w:hAnsi="メイリオ" w:hint="eastAsia"/>
          <w:szCs w:val="21"/>
        </w:rPr>
        <w:t>パートナー</w:t>
      </w:r>
      <w:r w:rsidRPr="00D87BD4">
        <w:rPr>
          <w:rFonts w:ascii="メイリオ" w:eastAsia="メイリオ" w:hAnsi="メイリオ" w:hint="eastAsia"/>
          <w:szCs w:val="21"/>
        </w:rPr>
        <w:t>シップ</w:t>
      </w:r>
      <w:r w:rsidR="00DA119A" w:rsidRPr="00D87BD4">
        <w:rPr>
          <w:rFonts w:ascii="メイリオ" w:eastAsia="メイリオ" w:hAnsi="メイリオ" w:hint="eastAsia"/>
          <w:szCs w:val="21"/>
        </w:rPr>
        <w:t>関係</w:t>
      </w:r>
      <w:ins w:id="6" w:author="Ishiwata Hiroichiro" w:date="2020-07-19T16:12:00Z">
        <w:r w:rsidR="008E0D35">
          <w:rPr>
            <w:rFonts w:ascii="メイリオ" w:eastAsia="メイリオ" w:hAnsi="メイリオ" w:hint="eastAsia"/>
            <w:szCs w:val="21"/>
          </w:rPr>
          <w:t>（以下、「パートナー関係」といいます）</w:t>
        </w:r>
      </w:ins>
      <w:r w:rsidR="00817034" w:rsidRPr="00D87BD4">
        <w:rPr>
          <w:rFonts w:ascii="メイリオ" w:eastAsia="メイリオ" w:hAnsi="メイリオ" w:hint="eastAsia"/>
          <w:szCs w:val="21"/>
        </w:rPr>
        <w:t>を証明するサービスです</w:t>
      </w:r>
      <w:ins w:id="7" w:author="N&amp;A" w:date="2020-07-14T18:26:00Z">
        <w:r w:rsidR="004916CC">
          <w:rPr>
            <w:rFonts w:ascii="メイリオ" w:eastAsia="メイリオ" w:hAnsi="メイリオ" w:hint="eastAsia"/>
            <w:szCs w:val="21"/>
          </w:rPr>
          <w:t>（以下、「本サービス」といいます）</w:t>
        </w:r>
      </w:ins>
      <w:r w:rsidR="00817034" w:rsidRPr="00D87BD4">
        <w:rPr>
          <w:rFonts w:ascii="メイリオ" w:eastAsia="メイリオ" w:hAnsi="メイリオ" w:hint="eastAsia"/>
          <w:szCs w:val="21"/>
        </w:rPr>
        <w:t>。</w:t>
      </w:r>
    </w:p>
    <w:p w14:paraId="5382389A" w14:textId="77777777" w:rsidR="00862104" w:rsidRPr="005B5061" w:rsidRDefault="00862104" w:rsidP="00F83A2A">
      <w:pPr>
        <w:rPr>
          <w:rFonts w:ascii="メイリオ" w:eastAsia="メイリオ" w:hAnsi="メイリオ"/>
          <w:szCs w:val="21"/>
          <w:highlight w:val="cyan"/>
          <w:rPrChange w:id="8" w:author="Ishiwata Hiroichiro" w:date="2020-07-24T16:34:00Z">
            <w:rPr>
              <w:rFonts w:ascii="メイリオ" w:eastAsia="メイリオ" w:hAnsi="メイリオ"/>
              <w:szCs w:val="21"/>
            </w:rPr>
          </w:rPrChange>
        </w:rPr>
      </w:pPr>
      <w:r>
        <w:rPr>
          <w:rFonts w:ascii="メイリオ" w:eastAsia="メイリオ" w:hAnsi="メイリオ" w:hint="eastAsia"/>
          <w:szCs w:val="21"/>
        </w:rPr>
        <w:t>・</w:t>
      </w:r>
      <w:proofErr w:type="spellStart"/>
      <w:ins w:id="9" w:author="Ishiwata Hiroichiro" w:date="2020-07-19T15:57:00Z">
        <w:r w:rsidR="005E5098" w:rsidRPr="005B5061">
          <w:rPr>
            <w:rFonts w:ascii="メイリオ" w:eastAsia="メイリオ" w:hAnsi="メイリオ" w:hint="eastAsia"/>
            <w:szCs w:val="21"/>
            <w:rPrChange w:id="10" w:author="Ishiwata Hiroichiro" w:date="2020-07-24T16:33:00Z">
              <w:rPr>
                <w:rFonts w:ascii="メイリオ" w:eastAsia="メイリオ" w:hAnsi="メイリオ" w:hint="eastAsia"/>
                <w:szCs w:val="21"/>
                <w:highlight w:val="yellow"/>
              </w:rPr>
            </w:rPrChange>
          </w:rPr>
          <w:t>Famiee</w:t>
        </w:r>
        <w:proofErr w:type="spellEnd"/>
        <w:r w:rsidR="005E5098" w:rsidRPr="005B5061">
          <w:rPr>
            <w:rFonts w:ascii="メイリオ" w:eastAsia="メイリオ" w:hAnsi="メイリオ" w:hint="eastAsia"/>
            <w:szCs w:val="21"/>
            <w:rPrChange w:id="11" w:author="Ishiwata Hiroichiro" w:date="2020-07-24T16:33:00Z">
              <w:rPr>
                <w:rFonts w:ascii="メイリオ" w:eastAsia="メイリオ" w:hAnsi="メイリオ" w:hint="eastAsia"/>
                <w:szCs w:val="21"/>
                <w:highlight w:val="yellow"/>
              </w:rPr>
            </w:rPrChange>
          </w:rPr>
          <w:t>が発行する「パートナーシップ証明書」（以下、「パートナーシップ証明書」といいます）</w:t>
        </w:r>
      </w:ins>
      <w:del w:id="12" w:author="Ishiwata Hiroichiro" w:date="2020-07-19T15:57:00Z">
        <w:r w:rsidRPr="005B5061" w:rsidDel="005E5098">
          <w:rPr>
            <w:rFonts w:ascii="メイリオ" w:eastAsia="メイリオ" w:hAnsi="メイリオ" w:hint="eastAsia"/>
            <w:szCs w:val="21"/>
            <w:rPrChange w:id="13" w:author="Ishiwata Hiroichiro" w:date="2020-07-24T16:33:00Z">
              <w:rPr>
                <w:rFonts w:ascii="メイリオ" w:eastAsia="メイリオ" w:hAnsi="メイリオ" w:hint="eastAsia"/>
                <w:szCs w:val="21"/>
                <w:highlight w:val="yellow"/>
              </w:rPr>
            </w:rPrChange>
          </w:rPr>
          <w:delText>本アプ</w:delText>
        </w:r>
      </w:del>
      <w:del w:id="14" w:author="Ishiwata Hiroichiro" w:date="2020-07-19T15:56:00Z">
        <w:r w:rsidRPr="005B5061" w:rsidDel="005E5098">
          <w:rPr>
            <w:rFonts w:ascii="メイリオ" w:eastAsia="メイリオ" w:hAnsi="メイリオ" w:hint="eastAsia"/>
            <w:szCs w:val="21"/>
            <w:rPrChange w:id="15" w:author="Ishiwata Hiroichiro" w:date="2020-07-24T16:33:00Z">
              <w:rPr>
                <w:rFonts w:ascii="メイリオ" w:eastAsia="メイリオ" w:hAnsi="メイリオ" w:hint="eastAsia"/>
                <w:szCs w:val="21"/>
                <w:highlight w:val="yellow"/>
              </w:rPr>
            </w:rPrChange>
          </w:rPr>
          <w:delText>リ</w:delText>
        </w:r>
      </w:del>
      <w:r w:rsidRPr="005B5061">
        <w:rPr>
          <w:rFonts w:ascii="メイリオ" w:eastAsia="メイリオ" w:hAnsi="メイリオ" w:hint="eastAsia"/>
          <w:szCs w:val="21"/>
          <w:rPrChange w:id="16" w:author="Ishiwata Hiroichiro" w:date="2020-07-24T16:33:00Z">
            <w:rPr>
              <w:rFonts w:ascii="メイリオ" w:eastAsia="メイリオ" w:hAnsi="メイリオ" w:hint="eastAsia"/>
              <w:szCs w:val="21"/>
              <w:highlight w:val="yellow"/>
            </w:rPr>
          </w:rPrChange>
        </w:rPr>
        <w:t>には、３種類の形式があります。下記をご確認のうえお選びください。</w:t>
      </w:r>
      <w:r w:rsidR="00CA7667" w:rsidRPr="005B5061">
        <w:rPr>
          <w:rFonts w:ascii="メイリオ" w:eastAsia="メイリオ" w:hAnsi="メイリオ" w:hint="eastAsia"/>
          <w:szCs w:val="21"/>
          <w:highlight w:val="cyan"/>
          <w:rPrChange w:id="17" w:author="Ishiwata Hiroichiro" w:date="2020-07-24T16:34:00Z">
            <w:rPr>
              <w:rFonts w:ascii="メイリオ" w:eastAsia="メイリオ" w:hAnsi="メイリオ" w:hint="eastAsia"/>
              <w:szCs w:val="21"/>
              <w:highlight w:val="yellow"/>
            </w:rPr>
          </w:rPrChange>
        </w:rPr>
        <w:t>【アプリの表記に合わせる】</w:t>
      </w:r>
    </w:p>
    <w:p w14:paraId="45C25C90" w14:textId="77777777" w:rsidR="002C3FFB" w:rsidRPr="005B5061" w:rsidRDefault="00862104" w:rsidP="00F83A2A">
      <w:pPr>
        <w:rPr>
          <w:rFonts w:ascii="メイリオ" w:eastAsia="メイリオ" w:hAnsi="メイリオ"/>
          <w:szCs w:val="21"/>
          <w:highlight w:val="cyan"/>
          <w:rPrChange w:id="18" w:author="Ishiwata Hiroichiro" w:date="2020-07-24T16:34:00Z">
            <w:rPr>
              <w:rFonts w:ascii="メイリオ" w:eastAsia="メイリオ" w:hAnsi="メイリオ"/>
              <w:szCs w:val="21"/>
              <w:highlight w:val="yellow"/>
            </w:rPr>
          </w:rPrChange>
        </w:rPr>
      </w:pPr>
      <w:r w:rsidRPr="005B5061">
        <w:rPr>
          <w:rFonts w:ascii="メイリオ" w:eastAsia="メイリオ" w:hAnsi="メイリオ" w:hint="eastAsia"/>
          <w:szCs w:val="21"/>
          <w:highlight w:val="cyan"/>
          <w:rPrChange w:id="19" w:author="Ishiwata Hiroichiro" w:date="2020-07-24T16:34:00Z">
            <w:rPr>
              <w:rFonts w:ascii="メイリオ" w:eastAsia="メイリオ" w:hAnsi="メイリオ" w:hint="eastAsia"/>
              <w:szCs w:val="21"/>
              <w:highlight w:val="yellow"/>
            </w:rPr>
          </w:rPrChange>
        </w:rPr>
        <w:t>第１種（説明する）</w:t>
      </w:r>
      <w:r w:rsidR="00632EF7" w:rsidRPr="005B5061">
        <w:rPr>
          <w:rFonts w:ascii="メイリオ" w:eastAsia="メイリオ" w:hAnsi="メイリオ" w:hint="eastAsia"/>
          <w:szCs w:val="21"/>
          <w:highlight w:val="cyan"/>
          <w:rPrChange w:id="20" w:author="Ishiwata Hiroichiro" w:date="2020-07-24T16:34:00Z">
            <w:rPr>
              <w:rFonts w:ascii="メイリオ" w:eastAsia="メイリオ" w:hAnsi="メイリオ" w:hint="eastAsia"/>
              <w:szCs w:val="21"/>
              <w:highlight w:val="yellow"/>
            </w:rPr>
          </w:rPrChange>
        </w:rPr>
        <w:t>：</w:t>
      </w:r>
      <w:del w:id="21" w:author="Ishiwata Hiroichiro" w:date="2020-07-19T16:32:00Z">
        <w:r w:rsidR="002C3FFB" w:rsidRPr="005B5061" w:rsidDel="00AF6B12">
          <w:rPr>
            <w:rFonts w:ascii="メイリオ" w:eastAsia="メイリオ" w:hAnsi="メイリオ" w:hint="eastAsia"/>
            <w:szCs w:val="21"/>
            <w:highlight w:val="cyan"/>
            <w:rPrChange w:id="22" w:author="Ishiwata Hiroichiro" w:date="2020-07-24T16:34:00Z">
              <w:rPr>
                <w:rFonts w:ascii="メイリオ" w:eastAsia="メイリオ" w:hAnsi="メイリオ" w:hint="eastAsia"/>
                <w:szCs w:val="21"/>
                <w:highlight w:val="yellow"/>
              </w:rPr>
            </w:rPrChange>
          </w:rPr>
          <w:delText>本人確認を行い</w:delText>
        </w:r>
        <w:r w:rsidR="00632EF7" w:rsidRPr="005B5061" w:rsidDel="00AF6B12">
          <w:rPr>
            <w:rFonts w:ascii="メイリオ" w:eastAsia="メイリオ" w:hAnsi="メイリオ" w:hint="eastAsia"/>
            <w:szCs w:val="21"/>
            <w:highlight w:val="cyan"/>
            <w:rPrChange w:id="23" w:author="Ishiwata Hiroichiro" w:date="2020-07-24T16:34:00Z">
              <w:rPr>
                <w:rFonts w:ascii="メイリオ" w:eastAsia="メイリオ" w:hAnsi="メイリオ" w:hint="eastAsia"/>
                <w:szCs w:val="21"/>
                <w:highlight w:val="yellow"/>
              </w:rPr>
            </w:rPrChange>
          </w:rPr>
          <w:delText>、</w:delText>
        </w:r>
        <w:r w:rsidR="002C3FFB" w:rsidRPr="005B5061" w:rsidDel="00AF6B12">
          <w:rPr>
            <w:rFonts w:ascii="メイリオ" w:eastAsia="メイリオ" w:hAnsi="メイリオ" w:hint="eastAsia"/>
            <w:szCs w:val="21"/>
            <w:highlight w:val="cyan"/>
            <w:rPrChange w:id="24" w:author="Ishiwata Hiroichiro" w:date="2020-07-24T16:34:00Z">
              <w:rPr>
                <w:rFonts w:ascii="メイリオ" w:eastAsia="メイリオ" w:hAnsi="メイリオ" w:hint="eastAsia"/>
                <w:szCs w:val="21"/>
                <w:highlight w:val="yellow"/>
              </w:rPr>
            </w:rPrChange>
          </w:rPr>
          <w:delText>パートナー</w:delText>
        </w:r>
        <w:r w:rsidR="00632EF7" w:rsidRPr="005B5061" w:rsidDel="00AF6B12">
          <w:rPr>
            <w:rFonts w:ascii="メイリオ" w:eastAsia="メイリオ" w:hAnsi="メイリオ" w:hint="eastAsia"/>
            <w:szCs w:val="21"/>
            <w:highlight w:val="cyan"/>
            <w:rPrChange w:id="25" w:author="Ishiwata Hiroichiro" w:date="2020-07-24T16:34:00Z">
              <w:rPr>
                <w:rFonts w:ascii="メイリオ" w:eastAsia="メイリオ" w:hAnsi="メイリオ" w:hint="eastAsia"/>
                <w:szCs w:val="21"/>
                <w:highlight w:val="yellow"/>
              </w:rPr>
            </w:rPrChange>
          </w:rPr>
          <w:delText>シップ</w:delText>
        </w:r>
        <w:r w:rsidR="002C3FFB" w:rsidRPr="005B5061" w:rsidDel="00AF6B12">
          <w:rPr>
            <w:rFonts w:ascii="メイリオ" w:eastAsia="メイリオ" w:hAnsi="メイリオ" w:hint="eastAsia"/>
            <w:szCs w:val="21"/>
            <w:highlight w:val="cyan"/>
            <w:rPrChange w:id="26" w:author="Ishiwata Hiroichiro" w:date="2020-07-24T16:34:00Z">
              <w:rPr>
                <w:rFonts w:ascii="メイリオ" w:eastAsia="メイリオ" w:hAnsi="メイリオ" w:hint="eastAsia"/>
                <w:szCs w:val="21"/>
                <w:highlight w:val="yellow"/>
              </w:rPr>
            </w:rPrChange>
          </w:rPr>
          <w:delText>証明書を発行します</w:delText>
        </w:r>
      </w:del>
      <w:ins w:id="27" w:author="Ishiwata Hiroichiro" w:date="2020-07-19T16:32:00Z">
        <w:r w:rsidR="00AF6B12" w:rsidRPr="005B5061">
          <w:rPr>
            <w:rFonts w:ascii="メイリオ" w:eastAsia="メイリオ" w:hAnsi="メイリオ" w:hint="eastAsia"/>
            <w:szCs w:val="21"/>
            <w:highlight w:val="cyan"/>
            <w:rPrChange w:id="28" w:author="Ishiwata Hiroichiro" w:date="2020-07-24T16:34:00Z">
              <w:rPr>
                <w:rFonts w:ascii="メイリオ" w:eastAsia="メイリオ" w:hAnsi="メイリオ" w:hint="eastAsia"/>
                <w:szCs w:val="21"/>
              </w:rPr>
            </w:rPrChange>
          </w:rPr>
          <w:t>知人や友人がパートナー関係を証明します。証明内容が一部制限されます。</w:t>
        </w:r>
      </w:ins>
    </w:p>
    <w:p w14:paraId="4C65DA60" w14:textId="77777777" w:rsidR="00632EF7" w:rsidRPr="005B5061" w:rsidRDefault="00862104" w:rsidP="00F83A2A">
      <w:pPr>
        <w:rPr>
          <w:rFonts w:ascii="メイリオ" w:eastAsia="メイリオ" w:hAnsi="メイリオ"/>
          <w:szCs w:val="21"/>
          <w:highlight w:val="cyan"/>
          <w:rPrChange w:id="29" w:author="Ishiwata Hiroichiro" w:date="2020-07-24T16:34:00Z">
            <w:rPr>
              <w:rFonts w:ascii="メイリオ" w:eastAsia="メイリオ" w:hAnsi="メイリオ"/>
              <w:szCs w:val="21"/>
              <w:highlight w:val="yellow"/>
            </w:rPr>
          </w:rPrChange>
        </w:rPr>
      </w:pPr>
      <w:r w:rsidRPr="005B5061">
        <w:rPr>
          <w:rFonts w:ascii="メイリオ" w:eastAsia="メイリオ" w:hAnsi="メイリオ" w:hint="eastAsia"/>
          <w:szCs w:val="21"/>
          <w:highlight w:val="cyan"/>
          <w:rPrChange w:id="30" w:author="Ishiwata Hiroichiro" w:date="2020-07-24T16:34:00Z">
            <w:rPr>
              <w:rFonts w:ascii="メイリオ" w:eastAsia="メイリオ" w:hAnsi="メイリオ" w:hint="eastAsia"/>
              <w:szCs w:val="21"/>
              <w:highlight w:val="yellow"/>
            </w:rPr>
          </w:rPrChange>
        </w:rPr>
        <w:t>第２種（説明する）</w:t>
      </w:r>
      <w:r w:rsidR="00632EF7" w:rsidRPr="005B5061">
        <w:rPr>
          <w:rFonts w:ascii="メイリオ" w:eastAsia="メイリオ" w:hAnsi="メイリオ" w:hint="eastAsia"/>
          <w:szCs w:val="21"/>
          <w:highlight w:val="cyan"/>
          <w:rPrChange w:id="31" w:author="Ishiwata Hiroichiro" w:date="2020-07-24T16:34:00Z">
            <w:rPr>
              <w:rFonts w:ascii="メイリオ" w:eastAsia="メイリオ" w:hAnsi="メイリオ" w:hint="eastAsia"/>
              <w:szCs w:val="21"/>
              <w:highlight w:val="yellow"/>
            </w:rPr>
          </w:rPrChange>
        </w:rPr>
        <w:t>：</w:t>
      </w:r>
      <w:del w:id="32" w:author="Ishiwata Hiroichiro" w:date="2020-07-24T16:07:00Z">
        <w:r w:rsidR="00632EF7" w:rsidRPr="005B5061" w:rsidDel="0014467E">
          <w:rPr>
            <w:rFonts w:ascii="メイリオ" w:eastAsia="メイリオ" w:hAnsi="メイリオ" w:hint="eastAsia"/>
            <w:szCs w:val="21"/>
            <w:highlight w:val="cyan"/>
            <w:rPrChange w:id="33" w:author="Ishiwata Hiroichiro" w:date="2020-07-24T16:34:00Z">
              <w:rPr>
                <w:rFonts w:ascii="メイリオ" w:eastAsia="メイリオ" w:hAnsi="メイリオ" w:hint="eastAsia"/>
                <w:szCs w:val="21"/>
                <w:highlight w:val="yellow"/>
              </w:rPr>
            </w:rPrChange>
          </w:rPr>
          <w:delText>知人や友人がパートナー関係を証明します。証明内容が一部制限されます。</w:delText>
        </w:r>
      </w:del>
      <w:ins w:id="34" w:author="Ishiwata Hiroichiro" w:date="2020-07-19T16:32:00Z">
        <w:r w:rsidR="00AF6B12" w:rsidRPr="005B5061">
          <w:rPr>
            <w:rFonts w:ascii="メイリオ" w:eastAsia="メイリオ" w:hAnsi="メイリオ" w:hint="eastAsia"/>
            <w:szCs w:val="21"/>
            <w:highlight w:val="cyan"/>
            <w:rPrChange w:id="35" w:author="Ishiwata Hiroichiro" w:date="2020-07-24T16:34:00Z">
              <w:rPr>
                <w:rFonts w:ascii="メイリオ" w:eastAsia="メイリオ" w:hAnsi="メイリオ" w:hint="eastAsia"/>
                <w:szCs w:val="21"/>
              </w:rPr>
            </w:rPrChange>
          </w:rPr>
          <w:t>本人確認を行い、パートナーシップ証明書を発行します。</w:t>
        </w:r>
      </w:ins>
    </w:p>
    <w:p w14:paraId="7A777B73" w14:textId="77777777" w:rsidR="00862104" w:rsidRDefault="00862104" w:rsidP="00F83A2A">
      <w:pPr>
        <w:rPr>
          <w:rFonts w:ascii="メイリオ" w:eastAsia="メイリオ" w:hAnsi="メイリオ"/>
          <w:szCs w:val="21"/>
        </w:rPr>
      </w:pPr>
      <w:r w:rsidRPr="005B5061">
        <w:rPr>
          <w:rFonts w:ascii="メイリオ" w:eastAsia="メイリオ" w:hAnsi="メイリオ" w:hint="eastAsia"/>
          <w:szCs w:val="21"/>
          <w:highlight w:val="cyan"/>
          <w:rPrChange w:id="36" w:author="Ishiwata Hiroichiro" w:date="2020-07-24T16:34:00Z">
            <w:rPr>
              <w:rFonts w:ascii="メイリオ" w:eastAsia="メイリオ" w:hAnsi="メイリオ" w:hint="eastAsia"/>
              <w:szCs w:val="21"/>
              <w:highlight w:val="yellow"/>
            </w:rPr>
          </w:rPrChange>
        </w:rPr>
        <w:t>第３種（説明する）</w:t>
      </w:r>
      <w:r w:rsidR="00632EF7" w:rsidRPr="005B5061">
        <w:rPr>
          <w:rFonts w:ascii="メイリオ" w:eastAsia="メイリオ" w:hAnsi="メイリオ" w:hint="eastAsia"/>
          <w:szCs w:val="21"/>
          <w:highlight w:val="cyan"/>
          <w:rPrChange w:id="37" w:author="Ishiwata Hiroichiro" w:date="2020-07-24T16:34:00Z">
            <w:rPr>
              <w:rFonts w:ascii="メイリオ" w:eastAsia="メイリオ" w:hAnsi="メイリオ" w:hint="eastAsia"/>
              <w:szCs w:val="21"/>
              <w:highlight w:val="yellow"/>
            </w:rPr>
          </w:rPrChange>
        </w:rPr>
        <w:t>：本人確認なしで最も手軽にパートナー関係を証明します。証明内容が一部制限され</w:t>
      </w:r>
      <w:r w:rsidR="00632EF7" w:rsidRPr="005B5061">
        <w:rPr>
          <w:rFonts w:ascii="メイリオ" w:eastAsia="メイリオ" w:hAnsi="メイリオ" w:hint="eastAsia"/>
          <w:szCs w:val="21"/>
          <w:highlight w:val="cyan"/>
          <w:rPrChange w:id="38" w:author="Ishiwata Hiroichiro" w:date="2020-07-24T16:34:00Z">
            <w:rPr>
              <w:rFonts w:ascii="メイリオ" w:eastAsia="メイリオ" w:hAnsi="メイリオ" w:hint="eastAsia"/>
              <w:szCs w:val="21"/>
              <w:highlight w:val="yellow"/>
            </w:rPr>
          </w:rPrChange>
        </w:rPr>
        <w:lastRenderedPageBreak/>
        <w:t>ます。</w:t>
      </w:r>
    </w:p>
    <w:p w14:paraId="54C7DE2A" w14:textId="77777777" w:rsidR="00632EF7" w:rsidRPr="00D87BD4" w:rsidRDefault="00632EF7" w:rsidP="00F83A2A">
      <w:pPr>
        <w:rPr>
          <w:rFonts w:ascii="メイリオ" w:eastAsia="メイリオ" w:hAnsi="メイリオ"/>
          <w:szCs w:val="21"/>
        </w:rPr>
      </w:pPr>
    </w:p>
    <w:p w14:paraId="12A2E6F9" w14:textId="77777777" w:rsidR="009F66D6" w:rsidRDefault="009F66D6" w:rsidP="00F83A2A">
      <w:pPr>
        <w:rPr>
          <w:rFonts w:ascii="メイリオ" w:eastAsia="メイリオ" w:hAnsi="メイリオ"/>
          <w:szCs w:val="21"/>
        </w:rPr>
      </w:pPr>
      <w:r>
        <w:rPr>
          <w:rFonts w:ascii="メイリオ" w:eastAsia="メイリオ" w:hAnsi="メイリオ" w:hint="eastAsia"/>
          <w:szCs w:val="21"/>
        </w:rPr>
        <w:t>・ユーザーは、本アプリをダウンロード後、各ユーザーのa</w:t>
      </w:r>
      <w:r>
        <w:rPr>
          <w:rFonts w:ascii="メイリオ" w:eastAsia="メイリオ" w:hAnsi="メイリオ"/>
          <w:szCs w:val="21"/>
        </w:rPr>
        <w:t>pple ID</w:t>
      </w:r>
      <w:r w:rsidR="00745EA5">
        <w:rPr>
          <w:rFonts w:ascii="メイリオ" w:eastAsia="メイリオ" w:hAnsi="メイリオ" w:hint="eastAsia"/>
          <w:szCs w:val="21"/>
        </w:rPr>
        <w:t>（以下、「ユーザーID」といいます）</w:t>
      </w:r>
      <w:r>
        <w:rPr>
          <w:rFonts w:ascii="メイリオ" w:eastAsia="メイリオ" w:hAnsi="メイリオ" w:hint="eastAsia"/>
          <w:szCs w:val="21"/>
        </w:rPr>
        <w:t>を用いてユーザー登録をしていただきます。</w:t>
      </w:r>
      <w:ins w:id="39" w:author="N&amp;A" w:date="2020-07-14T11:53:00Z">
        <w:del w:id="40" w:author="Ishiwata Hiroichiro" w:date="2020-07-24T16:14:00Z">
          <w:r w:rsidR="00F82103" w:rsidRPr="00032406" w:rsidDel="0014467E">
            <w:rPr>
              <w:rFonts w:ascii="メイリオ" w:eastAsia="メイリオ" w:hAnsi="メイリオ" w:hint="eastAsia"/>
              <w:szCs w:val="21"/>
              <w:highlight w:val="green"/>
              <w:rPrChange w:id="41" w:author="N&amp;A" w:date="2020-07-14T11:56:00Z">
                <w:rPr>
                  <w:rFonts w:ascii="メイリオ" w:eastAsia="メイリオ" w:hAnsi="メイリオ" w:hint="eastAsia"/>
                  <w:szCs w:val="21"/>
                </w:rPr>
              </w:rPrChange>
            </w:rPr>
            <w:delText>【</w:delText>
          </w:r>
          <w:r w:rsidR="00F82103" w:rsidRPr="00032406" w:rsidDel="0014467E">
            <w:rPr>
              <w:rFonts w:ascii="メイリオ" w:eastAsia="メイリオ" w:hAnsi="メイリオ"/>
              <w:szCs w:val="21"/>
              <w:highlight w:val="green"/>
              <w:rPrChange w:id="42" w:author="N&amp;A" w:date="2020-07-14T11:56:00Z">
                <w:rPr>
                  <w:rFonts w:ascii="メイリオ" w:eastAsia="メイリオ" w:hAnsi="メイリオ"/>
                  <w:szCs w:val="21"/>
                </w:rPr>
              </w:rPrChange>
            </w:rPr>
            <w:delText>N&amp;A：</w:delText>
          </w:r>
        </w:del>
      </w:ins>
      <w:ins w:id="43" w:author="N&amp;A" w:date="2020-07-14T11:56:00Z">
        <w:del w:id="44" w:author="Ishiwata Hiroichiro" w:date="2020-07-24T16:14:00Z">
          <w:r w:rsidR="00032406" w:rsidRPr="00032406" w:rsidDel="0014467E">
            <w:rPr>
              <w:rFonts w:ascii="メイリオ" w:eastAsia="メイリオ" w:hAnsi="メイリオ"/>
              <w:szCs w:val="21"/>
              <w:highlight w:val="green"/>
              <w:rPrChange w:id="45" w:author="N&amp;A" w:date="2020-07-14T11:56:00Z">
                <w:rPr>
                  <w:rFonts w:ascii="メイリオ" w:eastAsia="メイリオ" w:hAnsi="メイリオ"/>
                  <w:szCs w:val="21"/>
                </w:rPr>
              </w:rPrChange>
            </w:rPr>
            <w:delText>Androidにも対応される</w:delText>
          </w:r>
        </w:del>
      </w:ins>
      <w:ins w:id="46" w:author="N&amp;A" w:date="2020-07-14T16:42:00Z">
        <w:del w:id="47" w:author="Ishiwata Hiroichiro" w:date="2020-07-24T16:14:00Z">
          <w:r w:rsidR="00C90621" w:rsidDel="0014467E">
            <w:rPr>
              <w:rFonts w:ascii="メイリオ" w:eastAsia="メイリオ" w:hAnsi="メイリオ" w:hint="eastAsia"/>
              <w:szCs w:val="21"/>
              <w:highlight w:val="green"/>
            </w:rPr>
            <w:delText>ご</w:delText>
          </w:r>
        </w:del>
      </w:ins>
      <w:ins w:id="48" w:author="N&amp;A" w:date="2020-07-14T11:56:00Z">
        <w:del w:id="49" w:author="Ishiwata Hiroichiro" w:date="2020-07-24T16:14:00Z">
          <w:r w:rsidR="00032406" w:rsidRPr="00032406" w:rsidDel="0014467E">
            <w:rPr>
              <w:rFonts w:ascii="メイリオ" w:eastAsia="メイリオ" w:hAnsi="メイリオ" w:hint="eastAsia"/>
              <w:szCs w:val="21"/>
              <w:highlight w:val="green"/>
              <w:rPrChange w:id="50" w:author="N&amp;A" w:date="2020-07-14T11:56:00Z">
                <w:rPr>
                  <w:rFonts w:ascii="メイリオ" w:eastAsia="メイリオ" w:hAnsi="メイリオ" w:hint="eastAsia"/>
                  <w:szCs w:val="21"/>
                </w:rPr>
              </w:rPrChange>
            </w:rPr>
            <w:delText>予定</w:delText>
          </w:r>
        </w:del>
      </w:ins>
      <w:ins w:id="51" w:author="N&amp;A" w:date="2020-07-15T10:18:00Z">
        <w:del w:id="52" w:author="Ishiwata Hiroichiro" w:date="2020-07-24T16:14:00Z">
          <w:r w:rsidR="00C95FE2" w:rsidDel="0014467E">
            <w:rPr>
              <w:rFonts w:ascii="メイリオ" w:eastAsia="メイリオ" w:hAnsi="メイリオ" w:hint="eastAsia"/>
              <w:szCs w:val="21"/>
              <w:highlight w:val="green"/>
            </w:rPr>
            <w:delText>であると存じますが</w:delText>
          </w:r>
        </w:del>
      </w:ins>
      <w:ins w:id="53" w:author="N&amp;A" w:date="2020-07-14T11:56:00Z">
        <w:del w:id="54" w:author="Ishiwata Hiroichiro" w:date="2020-07-24T16:14:00Z">
          <w:r w:rsidR="00032406" w:rsidDel="0014467E">
            <w:rPr>
              <w:rFonts w:ascii="メイリオ" w:eastAsia="メイリオ" w:hAnsi="メイリオ" w:hint="eastAsia"/>
              <w:szCs w:val="21"/>
              <w:highlight w:val="green"/>
            </w:rPr>
            <w:delText>、Android</w:delText>
          </w:r>
        </w:del>
      </w:ins>
      <w:ins w:id="55" w:author="N&amp;A" w:date="2020-07-14T11:57:00Z">
        <w:del w:id="56" w:author="Ishiwata Hiroichiro" w:date="2020-07-24T16:14:00Z">
          <w:r w:rsidR="00032406" w:rsidDel="0014467E">
            <w:rPr>
              <w:rFonts w:ascii="メイリオ" w:eastAsia="メイリオ" w:hAnsi="メイリオ" w:hint="eastAsia"/>
              <w:szCs w:val="21"/>
              <w:highlight w:val="green"/>
            </w:rPr>
            <w:delText>に</w:delText>
          </w:r>
        </w:del>
      </w:ins>
      <w:ins w:id="57" w:author="N&amp;A" w:date="2020-07-15T10:18:00Z">
        <w:del w:id="58" w:author="Ishiwata Hiroichiro" w:date="2020-07-24T16:14:00Z">
          <w:r w:rsidR="00C95FE2" w:rsidDel="0014467E">
            <w:rPr>
              <w:rFonts w:ascii="メイリオ" w:eastAsia="メイリオ" w:hAnsi="メイリオ" w:hint="eastAsia"/>
              <w:szCs w:val="21"/>
              <w:highlight w:val="green"/>
            </w:rPr>
            <w:delText>対応される際に</w:delText>
          </w:r>
        </w:del>
      </w:ins>
      <w:ins w:id="59" w:author="N&amp;A" w:date="2020-07-15T10:19:00Z">
        <w:del w:id="60" w:author="Ishiwata Hiroichiro" w:date="2020-07-24T16:14:00Z">
          <w:r w:rsidR="00C95FE2" w:rsidDel="0014467E">
            <w:rPr>
              <w:rFonts w:ascii="メイリオ" w:eastAsia="メイリオ" w:hAnsi="メイリオ" w:hint="eastAsia"/>
              <w:szCs w:val="21"/>
              <w:highlight w:val="green"/>
            </w:rPr>
            <w:delText>上記箇所を</w:delText>
          </w:r>
        </w:del>
      </w:ins>
      <w:ins w:id="61" w:author="N&amp;A" w:date="2020-07-15T10:18:00Z">
        <w:del w:id="62" w:author="Ishiwata Hiroichiro" w:date="2020-07-24T16:14:00Z">
          <w:r w:rsidR="00C95FE2" w:rsidDel="0014467E">
            <w:rPr>
              <w:rFonts w:ascii="メイリオ" w:eastAsia="メイリオ" w:hAnsi="メイリオ" w:hint="eastAsia"/>
              <w:szCs w:val="21"/>
              <w:highlight w:val="green"/>
            </w:rPr>
            <w:delText>変更されるものと理解しております。</w:delText>
          </w:r>
        </w:del>
      </w:ins>
      <w:ins w:id="63" w:author="N&amp;A" w:date="2020-07-14T11:53:00Z">
        <w:del w:id="64" w:author="Ishiwata Hiroichiro" w:date="2020-07-24T16:14:00Z">
          <w:r w:rsidR="00F82103" w:rsidRPr="00032406" w:rsidDel="0014467E">
            <w:rPr>
              <w:rFonts w:ascii="メイリオ" w:eastAsia="メイリオ" w:hAnsi="メイリオ" w:hint="eastAsia"/>
              <w:szCs w:val="21"/>
              <w:highlight w:val="green"/>
              <w:rPrChange w:id="65" w:author="N&amp;A" w:date="2020-07-14T11:56:00Z">
                <w:rPr>
                  <w:rFonts w:ascii="メイリオ" w:eastAsia="メイリオ" w:hAnsi="メイリオ" w:hint="eastAsia"/>
                  <w:szCs w:val="21"/>
                </w:rPr>
              </w:rPrChange>
            </w:rPr>
            <w:delText>】</w:delText>
          </w:r>
        </w:del>
      </w:ins>
    </w:p>
    <w:p w14:paraId="0E839FA6" w14:textId="77777777" w:rsidR="009F66D6" w:rsidRDefault="0008239C" w:rsidP="00F83A2A">
      <w:pPr>
        <w:rPr>
          <w:rFonts w:ascii="メイリオ" w:eastAsia="メイリオ" w:hAnsi="メイリオ"/>
          <w:szCs w:val="21"/>
        </w:rPr>
      </w:pPr>
      <w:r w:rsidRPr="00D87BD4">
        <w:rPr>
          <w:rFonts w:ascii="メイリオ" w:eastAsia="メイリオ" w:hAnsi="メイリオ" w:hint="eastAsia"/>
          <w:szCs w:val="21"/>
        </w:rPr>
        <w:t>・</w:t>
      </w:r>
      <w:ins w:id="66" w:author="N&amp;A" w:date="2020-07-15T10:53:00Z">
        <w:r w:rsidR="00305B08">
          <w:rPr>
            <w:rFonts w:ascii="メイリオ" w:eastAsia="メイリオ" w:hAnsi="メイリオ" w:hint="eastAsia"/>
            <w:szCs w:val="21"/>
          </w:rPr>
          <w:t>登録</w:t>
        </w:r>
      </w:ins>
      <w:r w:rsidRPr="00D87BD4">
        <w:rPr>
          <w:rFonts w:ascii="メイリオ" w:eastAsia="メイリオ" w:hAnsi="メイリオ" w:hint="eastAsia"/>
          <w:szCs w:val="21"/>
        </w:rPr>
        <w:t>ユーザー</w:t>
      </w:r>
      <w:r w:rsidR="009F66D6">
        <w:rPr>
          <w:rFonts w:ascii="メイリオ" w:eastAsia="メイリオ" w:hAnsi="メイリオ" w:hint="eastAsia"/>
          <w:szCs w:val="21"/>
        </w:rPr>
        <w:t>は、</w:t>
      </w:r>
      <w:r w:rsidRPr="00D87BD4">
        <w:rPr>
          <w:rFonts w:ascii="メイリオ" w:eastAsia="メイリオ" w:hAnsi="メイリオ" w:hint="eastAsia"/>
          <w:szCs w:val="21"/>
        </w:rPr>
        <w:t>ご本人</w:t>
      </w:r>
      <w:ins w:id="67" w:author="N&amp;A" w:date="2020-07-15T10:19:00Z">
        <w:r w:rsidR="00C95FE2">
          <w:rPr>
            <w:rFonts w:ascii="メイリオ" w:eastAsia="メイリオ" w:hAnsi="メイリオ" w:hint="eastAsia"/>
            <w:szCs w:val="21"/>
          </w:rPr>
          <w:t>の</w:t>
        </w:r>
      </w:ins>
      <w:r w:rsidRPr="00D87BD4">
        <w:rPr>
          <w:rFonts w:ascii="メイリオ" w:eastAsia="メイリオ" w:hAnsi="メイリオ" w:hint="eastAsia"/>
          <w:szCs w:val="21"/>
        </w:rPr>
        <w:t>情報</w:t>
      </w:r>
      <w:r w:rsidR="009F66D6">
        <w:rPr>
          <w:rFonts w:ascii="メイリオ" w:eastAsia="メイリオ" w:hAnsi="メイリオ" w:hint="eastAsia"/>
          <w:szCs w:val="21"/>
        </w:rPr>
        <w:t>と</w:t>
      </w:r>
      <w:r w:rsidRPr="00D87BD4">
        <w:rPr>
          <w:rFonts w:ascii="メイリオ" w:eastAsia="メイリオ" w:hAnsi="メイリオ" w:hint="eastAsia"/>
          <w:szCs w:val="21"/>
        </w:rPr>
        <w:t>パートナーの情報を</w:t>
      </w:r>
      <w:r w:rsidR="009F66D6">
        <w:rPr>
          <w:rFonts w:ascii="メイリオ" w:eastAsia="メイリオ" w:hAnsi="メイリオ" w:hint="eastAsia"/>
          <w:szCs w:val="21"/>
        </w:rPr>
        <w:t>本アプリに</w:t>
      </w:r>
      <w:r w:rsidRPr="00D87BD4">
        <w:rPr>
          <w:rFonts w:ascii="メイリオ" w:eastAsia="メイリオ" w:hAnsi="メイリオ" w:hint="eastAsia"/>
          <w:szCs w:val="21"/>
        </w:rPr>
        <w:t>ご入力</w:t>
      </w:r>
      <w:r w:rsidR="009F66D6">
        <w:rPr>
          <w:rFonts w:ascii="メイリオ" w:eastAsia="メイリオ" w:hAnsi="メイリオ" w:hint="eastAsia"/>
          <w:szCs w:val="21"/>
        </w:rPr>
        <w:t>のうえ「パートナーシップ証明書」の取得を申請することができます。</w:t>
      </w:r>
    </w:p>
    <w:p w14:paraId="6A9057D4" w14:textId="77777777" w:rsidR="0008239C" w:rsidRDefault="009F66D6" w:rsidP="00F83A2A">
      <w:pPr>
        <w:rPr>
          <w:ins w:id="68" w:author="Ishiwata Hiroichiro" w:date="2020-07-19T15:54:00Z"/>
          <w:rFonts w:ascii="メイリオ" w:eastAsia="メイリオ" w:hAnsi="メイリオ"/>
          <w:szCs w:val="21"/>
        </w:rPr>
      </w:pPr>
      <w:r>
        <w:rPr>
          <w:rFonts w:ascii="メイリオ" w:eastAsia="メイリオ" w:hAnsi="メイリオ" w:hint="eastAsia"/>
          <w:szCs w:val="21"/>
        </w:rPr>
        <w:t>・</w:t>
      </w:r>
      <w:r w:rsidR="001B7111">
        <w:rPr>
          <w:rFonts w:ascii="メイリオ" w:eastAsia="メイリオ" w:hAnsi="メイリオ" w:hint="eastAsia"/>
          <w:szCs w:val="21"/>
        </w:rPr>
        <w:t>申請ユーザーの</w:t>
      </w:r>
      <w:r w:rsidR="00333342">
        <w:rPr>
          <w:rFonts w:ascii="メイリオ" w:eastAsia="メイリオ" w:hAnsi="メイリオ" w:hint="eastAsia"/>
          <w:szCs w:val="21"/>
        </w:rPr>
        <w:t>ご本人確認が終了し</w:t>
      </w:r>
      <w:r w:rsidR="001B7111">
        <w:rPr>
          <w:rFonts w:ascii="メイリオ" w:eastAsia="メイリオ" w:hAnsi="メイリオ" w:hint="eastAsia"/>
          <w:szCs w:val="21"/>
        </w:rPr>
        <w:t>ましたら</w:t>
      </w:r>
      <w:r w:rsidR="00333342">
        <w:rPr>
          <w:rFonts w:ascii="メイリオ" w:eastAsia="メイリオ" w:hAnsi="メイリオ" w:hint="eastAsia"/>
          <w:szCs w:val="21"/>
        </w:rPr>
        <w:t>、</w:t>
      </w:r>
      <w:ins w:id="69" w:author="Ishiwata Hiroichiro" w:date="2020-07-19T15:53:00Z">
        <w:r w:rsidR="00422402">
          <w:rPr>
            <w:rFonts w:ascii="メイリオ" w:eastAsia="メイリオ" w:hAnsi="メイリオ" w:hint="eastAsia"/>
            <w:szCs w:val="21"/>
          </w:rPr>
          <w:t>パートナーシップ証明書を発行し、</w:t>
        </w:r>
      </w:ins>
      <w:r w:rsidR="001B7111">
        <w:rPr>
          <w:rFonts w:ascii="メイリオ" w:eastAsia="メイリオ" w:hAnsi="メイリオ" w:hint="eastAsia"/>
          <w:szCs w:val="21"/>
        </w:rPr>
        <w:t>手続きが完了した旨を本アプリ上で通知します。</w:t>
      </w:r>
    </w:p>
    <w:p w14:paraId="3E864685" w14:textId="77777777" w:rsidR="00422402" w:rsidRPr="00D87BD4" w:rsidRDefault="00422402" w:rsidP="00F83A2A">
      <w:pPr>
        <w:rPr>
          <w:rFonts w:ascii="メイリオ" w:eastAsia="メイリオ" w:hAnsi="メイリオ"/>
          <w:szCs w:val="21"/>
        </w:rPr>
      </w:pPr>
      <w:ins w:id="70" w:author="Ishiwata Hiroichiro" w:date="2020-07-19T15:54:00Z">
        <w:r>
          <w:rPr>
            <w:rFonts w:ascii="メイリオ" w:eastAsia="メイリオ" w:hAnsi="メイリオ" w:hint="eastAsia"/>
            <w:szCs w:val="21"/>
          </w:rPr>
          <w:t>・パートナーシップ証明書には、</w:t>
        </w:r>
        <w:r w:rsidR="005E5098">
          <w:rPr>
            <w:rFonts w:ascii="メイリオ" w:eastAsia="メイリオ" w:hAnsi="メイリオ" w:hint="eastAsia"/>
            <w:szCs w:val="21"/>
          </w:rPr>
          <w:t>証明書番号、パートナーシップ証明書の種別、</w:t>
        </w:r>
      </w:ins>
      <w:ins w:id="71" w:author="Ishiwata Hiroichiro" w:date="2020-07-19T15:57:00Z">
        <w:r w:rsidR="005E5098">
          <w:rPr>
            <w:rFonts w:ascii="メイリオ" w:eastAsia="メイリオ" w:hAnsi="メイリオ" w:hint="eastAsia"/>
            <w:szCs w:val="21"/>
          </w:rPr>
          <w:t>ユーザー及びパートナーの氏名（通称名を含む</w:t>
        </w:r>
      </w:ins>
      <w:ins w:id="72" w:author="Ishiwata Hiroichiro" w:date="2020-07-19T16:50:00Z">
        <w:r w:rsidR="0080396A">
          <w:rPr>
            <w:rFonts w:ascii="メイリオ" w:eastAsia="メイリオ" w:hAnsi="メイリオ" w:hint="eastAsia"/>
            <w:szCs w:val="21"/>
          </w:rPr>
          <w:t>。以下同じ。</w:t>
        </w:r>
      </w:ins>
      <w:ins w:id="73" w:author="Ishiwata Hiroichiro" w:date="2020-07-19T15:57:00Z">
        <w:r w:rsidR="005E5098">
          <w:rPr>
            <w:rFonts w:ascii="メイリオ" w:eastAsia="メイリオ" w:hAnsi="メイリオ" w:hint="eastAsia"/>
            <w:szCs w:val="21"/>
          </w:rPr>
          <w:t>）</w:t>
        </w:r>
      </w:ins>
      <w:ins w:id="74" w:author="Ishiwata Hiroichiro" w:date="2020-07-19T15:58:00Z">
        <w:r w:rsidR="005E5098">
          <w:rPr>
            <w:rFonts w:ascii="メイリオ" w:eastAsia="メイリオ" w:hAnsi="メイリオ" w:hint="eastAsia"/>
            <w:szCs w:val="21"/>
          </w:rPr>
          <w:t>及び生年月日、パートナー関係の登録日（以下、「関係登録日」といいます）、パートナー関係を最後に</w:t>
        </w:r>
      </w:ins>
      <w:ins w:id="75" w:author="Ishiwata Hiroichiro" w:date="2020-07-19T15:59:00Z">
        <w:r w:rsidR="005E5098">
          <w:rPr>
            <w:rFonts w:ascii="メイリオ" w:eastAsia="メイリオ" w:hAnsi="メイリオ" w:hint="eastAsia"/>
            <w:szCs w:val="21"/>
          </w:rPr>
          <w:t>確認した日（以下、「関係最終確認日」といいます）</w:t>
        </w:r>
      </w:ins>
      <w:ins w:id="76" w:author="Ishiwata Hiroichiro" w:date="2020-07-19T16:00:00Z">
        <w:r w:rsidR="005E5098">
          <w:rPr>
            <w:rFonts w:ascii="メイリオ" w:eastAsia="メイリオ" w:hAnsi="メイリオ" w:hint="eastAsia"/>
            <w:szCs w:val="21"/>
          </w:rPr>
          <w:t>並びに偽造検証サイト（以下、「検証用サイト」といいます）に遷移するQRコードが記載されます。</w:t>
        </w:r>
      </w:ins>
    </w:p>
    <w:p w14:paraId="404C2260" w14:textId="77777777" w:rsidR="005E5098" w:rsidRDefault="0008239C" w:rsidP="00F83A2A">
      <w:pPr>
        <w:rPr>
          <w:ins w:id="77" w:author="Ishiwata Hiroichiro" w:date="2020-07-19T16:01:00Z"/>
          <w:rFonts w:ascii="メイリオ" w:eastAsia="メイリオ" w:hAnsi="メイリオ"/>
          <w:szCs w:val="21"/>
        </w:rPr>
      </w:pPr>
      <w:r w:rsidRPr="00D87BD4">
        <w:rPr>
          <w:rFonts w:ascii="メイリオ" w:eastAsia="メイリオ" w:hAnsi="メイリオ" w:hint="eastAsia"/>
          <w:szCs w:val="21"/>
        </w:rPr>
        <w:t>・</w:t>
      </w:r>
      <w:del w:id="78" w:author="N&amp;A" w:date="2020-07-15T10:53:00Z">
        <w:r w:rsidR="00BA7BCD" w:rsidDel="00305B08">
          <w:rPr>
            <w:rFonts w:ascii="メイリオ" w:eastAsia="メイリオ" w:hAnsi="メイリオ" w:hint="eastAsia"/>
            <w:szCs w:val="21"/>
          </w:rPr>
          <w:delText>本アプリに</w:delText>
        </w:r>
        <w:r w:rsidR="001B7111" w:rsidDel="00305B08">
          <w:rPr>
            <w:rFonts w:ascii="メイリオ" w:eastAsia="メイリオ" w:hAnsi="メイリオ" w:hint="eastAsia"/>
            <w:szCs w:val="21"/>
          </w:rPr>
          <w:delText>パートナーシップ関係を</w:delText>
        </w:r>
        <w:r w:rsidR="00BA7BCD" w:rsidDel="00305B08">
          <w:rPr>
            <w:rFonts w:ascii="メイリオ" w:eastAsia="メイリオ" w:hAnsi="メイリオ" w:hint="eastAsia"/>
            <w:szCs w:val="21"/>
          </w:rPr>
          <w:delText>登録した</w:delText>
        </w:r>
        <w:r w:rsidRPr="00D87BD4" w:rsidDel="00305B08">
          <w:rPr>
            <w:rFonts w:ascii="メイリオ" w:eastAsia="メイリオ" w:hAnsi="メイリオ" w:hint="eastAsia"/>
            <w:szCs w:val="21"/>
          </w:rPr>
          <w:delText>ユーザー</w:delText>
        </w:r>
        <w:r w:rsidR="00BA7BCD" w:rsidDel="00305B08">
          <w:rPr>
            <w:rFonts w:ascii="メイリオ" w:eastAsia="メイリオ" w:hAnsi="メイリオ" w:hint="eastAsia"/>
            <w:szCs w:val="21"/>
          </w:rPr>
          <w:delText>（以下、「</w:delText>
        </w:r>
      </w:del>
      <w:r w:rsidR="00BA7BCD">
        <w:rPr>
          <w:rFonts w:ascii="メイリオ" w:eastAsia="メイリオ" w:hAnsi="メイリオ" w:hint="eastAsia"/>
          <w:szCs w:val="21"/>
        </w:rPr>
        <w:t>登録ユーザー</w:t>
      </w:r>
      <w:del w:id="79" w:author="N&amp;A" w:date="2020-07-15T10:53:00Z">
        <w:r w:rsidR="00BA7BCD" w:rsidDel="00305B08">
          <w:rPr>
            <w:rFonts w:ascii="メイリオ" w:eastAsia="メイリオ" w:hAnsi="メイリオ" w:hint="eastAsia"/>
            <w:szCs w:val="21"/>
          </w:rPr>
          <w:delText>」</w:delText>
        </w:r>
        <w:r w:rsidR="00745EA5" w:rsidDel="00305B08">
          <w:rPr>
            <w:rFonts w:ascii="メイリオ" w:eastAsia="メイリオ" w:hAnsi="メイリオ" w:hint="eastAsia"/>
            <w:szCs w:val="21"/>
          </w:rPr>
          <w:delText>といいます</w:delText>
        </w:r>
        <w:r w:rsidR="00BA7BCD" w:rsidDel="00305B08">
          <w:rPr>
            <w:rFonts w:ascii="メイリオ" w:eastAsia="メイリオ" w:hAnsi="メイリオ" w:hint="eastAsia"/>
            <w:szCs w:val="21"/>
          </w:rPr>
          <w:delText>）</w:delText>
        </w:r>
      </w:del>
      <w:r w:rsidRPr="00D87BD4">
        <w:rPr>
          <w:rFonts w:ascii="メイリオ" w:eastAsia="メイリオ" w:hAnsi="メイリオ" w:hint="eastAsia"/>
          <w:szCs w:val="21"/>
        </w:rPr>
        <w:t>は、</w:t>
      </w:r>
      <w:ins w:id="80" w:author="N&amp;A" w:date="2020-07-12T23:27:00Z">
        <w:del w:id="81" w:author="Ishiwata Hiroichiro" w:date="2020-07-19T15:53:00Z">
          <w:r w:rsidR="00A00B52" w:rsidRPr="00D87BD4" w:rsidDel="00422402">
            <w:rPr>
              <w:rFonts w:ascii="メイリオ" w:eastAsia="メイリオ" w:hAnsi="メイリオ" w:hint="eastAsia"/>
              <w:szCs w:val="21"/>
            </w:rPr>
            <w:delText>Famieeの</w:delText>
          </w:r>
        </w:del>
        <w:r w:rsidR="00A00B52" w:rsidRPr="00D87BD4">
          <w:rPr>
            <w:rFonts w:ascii="メイリオ" w:eastAsia="メイリオ" w:hAnsi="メイリオ" w:hint="eastAsia"/>
            <w:szCs w:val="21"/>
          </w:rPr>
          <w:t>「パートナーシップ証明書」の受入を認める企業</w:t>
        </w:r>
      </w:ins>
      <w:ins w:id="82" w:author="N&amp;A" w:date="2020-07-12T23:34:00Z">
        <w:r w:rsidR="00A00B52">
          <w:rPr>
            <w:rFonts w:ascii="メイリオ" w:eastAsia="メイリオ" w:hAnsi="メイリオ" w:hint="eastAsia"/>
            <w:szCs w:val="21"/>
          </w:rPr>
          <w:t>、団体</w:t>
        </w:r>
      </w:ins>
      <w:ins w:id="83" w:author="N&amp;A" w:date="2020-07-12T23:27:00Z">
        <w:r w:rsidR="00A00B52" w:rsidRPr="00D87BD4">
          <w:rPr>
            <w:rFonts w:ascii="メイリオ" w:eastAsia="メイリオ" w:hAnsi="メイリオ" w:hint="eastAsia"/>
            <w:szCs w:val="21"/>
          </w:rPr>
          <w:t>等</w:t>
        </w:r>
      </w:ins>
      <w:ins w:id="84" w:author="N&amp;A" w:date="2020-07-12T23:28:00Z">
        <w:r w:rsidR="00A00B52">
          <w:rPr>
            <w:rFonts w:ascii="メイリオ" w:eastAsia="メイリオ" w:hAnsi="メイリオ" w:hint="eastAsia"/>
            <w:szCs w:val="21"/>
          </w:rPr>
          <w:t>（以下、「受入企業等」といいます）</w:t>
        </w:r>
      </w:ins>
      <w:ins w:id="85" w:author="N&amp;A" w:date="2020-07-12T23:27:00Z">
        <w:r w:rsidR="00A00B52">
          <w:rPr>
            <w:rFonts w:ascii="メイリオ" w:eastAsia="メイリオ" w:hAnsi="メイリオ" w:hint="eastAsia"/>
            <w:szCs w:val="21"/>
          </w:rPr>
          <w:t>に対して、</w:t>
        </w:r>
      </w:ins>
      <w:del w:id="86" w:author="Ishiwata Hiroichiro" w:date="2020-07-19T15:54:00Z">
        <w:r w:rsidRPr="00D87BD4" w:rsidDel="00422402">
          <w:rPr>
            <w:rFonts w:ascii="メイリオ" w:eastAsia="メイリオ" w:hAnsi="メイリオ" w:hint="eastAsia"/>
            <w:szCs w:val="21"/>
          </w:rPr>
          <w:delText>Famieeが発</w:delText>
        </w:r>
      </w:del>
      <w:del w:id="87" w:author="Ishiwata Hiroichiro" w:date="2020-07-19T15:53:00Z">
        <w:r w:rsidRPr="00D87BD4" w:rsidDel="00422402">
          <w:rPr>
            <w:rFonts w:ascii="メイリオ" w:eastAsia="メイリオ" w:hAnsi="メイリオ" w:hint="eastAsia"/>
            <w:szCs w:val="21"/>
          </w:rPr>
          <w:delText>行する</w:delText>
        </w:r>
      </w:del>
      <w:r w:rsidRPr="00D87BD4">
        <w:rPr>
          <w:rFonts w:ascii="メイリオ" w:eastAsia="メイリオ" w:hAnsi="メイリオ" w:hint="eastAsia"/>
          <w:szCs w:val="21"/>
        </w:rPr>
        <w:t>「パートナーシップ証明書」を用いて</w:t>
      </w:r>
      <w:r w:rsidR="007F5FFB" w:rsidRPr="00D87BD4">
        <w:rPr>
          <w:rFonts w:ascii="メイリオ" w:eastAsia="メイリオ" w:hAnsi="メイリオ" w:hint="eastAsia"/>
          <w:szCs w:val="21"/>
        </w:rPr>
        <w:t>、ご自身とパートナーとの関係を証明することができます。</w:t>
      </w:r>
    </w:p>
    <w:p w14:paraId="43CF9058" w14:textId="77777777" w:rsidR="00C90621" w:rsidRPr="005E5098" w:rsidRDefault="005E5098" w:rsidP="00F83A2A">
      <w:pPr>
        <w:rPr>
          <w:ins w:id="88" w:author="N&amp;A" w:date="2020-07-14T16:43:00Z"/>
          <w:rFonts w:ascii="メイリオ" w:eastAsia="メイリオ" w:hAnsi="メイリオ"/>
          <w:szCs w:val="21"/>
        </w:rPr>
      </w:pPr>
      <w:ins w:id="89" w:author="Ishiwata Hiroichiro" w:date="2020-07-19T16:01:00Z">
        <w:r>
          <w:rPr>
            <w:rFonts w:ascii="メイリオ" w:eastAsia="メイリオ" w:hAnsi="メイリオ" w:hint="eastAsia"/>
            <w:szCs w:val="21"/>
          </w:rPr>
          <w:t>・受入企業等は、検証用サイトにより、パートナーシップ証明書に記載された内容が、</w:t>
        </w:r>
      </w:ins>
      <w:ins w:id="90" w:author="Ishiwata Hiroichiro" w:date="2020-07-19T16:02:00Z">
        <w:r>
          <w:rPr>
            <w:rFonts w:ascii="メイリオ" w:eastAsia="メイリオ" w:hAnsi="メイリオ" w:hint="eastAsia"/>
            <w:szCs w:val="21"/>
          </w:rPr>
          <w:t>本アプリに登録された内容と一致しているか否か確認することができます。</w:t>
        </w:r>
      </w:ins>
    </w:p>
    <w:p w14:paraId="0CE16726" w14:textId="77777777" w:rsidR="0008239C" w:rsidRDefault="00C90621" w:rsidP="00F83A2A">
      <w:pPr>
        <w:rPr>
          <w:rFonts w:ascii="メイリオ" w:eastAsia="メイリオ" w:hAnsi="メイリオ"/>
          <w:szCs w:val="21"/>
        </w:rPr>
      </w:pPr>
      <w:ins w:id="91" w:author="N&amp;A" w:date="2020-07-14T16:43:00Z">
        <w:r>
          <w:rPr>
            <w:rFonts w:ascii="メイリオ" w:eastAsia="メイリオ" w:hAnsi="メイリオ" w:hint="eastAsia"/>
            <w:szCs w:val="21"/>
          </w:rPr>
          <w:t>・</w:t>
        </w:r>
      </w:ins>
      <w:del w:id="92" w:author="N&amp;A" w:date="2020-07-12T23:28:00Z">
        <w:r w:rsidR="007F5FFB" w:rsidRPr="00D87BD4" w:rsidDel="00A00B52">
          <w:rPr>
            <w:rFonts w:ascii="メイリオ" w:eastAsia="メイリオ" w:hAnsi="メイリオ" w:hint="eastAsia"/>
            <w:szCs w:val="21"/>
          </w:rPr>
          <w:delText>Famieeの「パートナーシップ証明書」の受入を認める</w:delText>
        </w:r>
      </w:del>
      <w:ins w:id="93" w:author="N&amp;A" w:date="2020-07-12T23:28:00Z">
        <w:r w:rsidR="00A00B52">
          <w:rPr>
            <w:rFonts w:ascii="メイリオ" w:eastAsia="メイリオ" w:hAnsi="メイリオ" w:hint="eastAsia"/>
            <w:szCs w:val="21"/>
          </w:rPr>
          <w:t>受入</w:t>
        </w:r>
      </w:ins>
      <w:r w:rsidR="007F5FFB" w:rsidRPr="00D87BD4">
        <w:rPr>
          <w:rFonts w:ascii="メイリオ" w:eastAsia="メイリオ" w:hAnsi="メイリオ" w:hint="eastAsia"/>
          <w:szCs w:val="21"/>
        </w:rPr>
        <w:t>企業等以外の企業等については、「パートナーシップ証明書」を</w:t>
      </w:r>
      <w:ins w:id="94" w:author="N&amp;A" w:date="2020-07-12T23:29:00Z">
        <w:r w:rsidR="00A00B52">
          <w:rPr>
            <w:rFonts w:ascii="メイリオ" w:eastAsia="メイリオ" w:hAnsi="メイリオ" w:hint="eastAsia"/>
            <w:szCs w:val="21"/>
          </w:rPr>
          <w:t>どのように取り扱うかは、</w:t>
        </w:r>
      </w:ins>
      <w:r w:rsidR="007F5FFB" w:rsidRPr="00D87BD4">
        <w:rPr>
          <w:rFonts w:ascii="メイリオ" w:eastAsia="メイリオ" w:hAnsi="メイリオ" w:hint="eastAsia"/>
          <w:szCs w:val="21"/>
        </w:rPr>
        <w:t>提出する先の企業等の考えによります。</w:t>
      </w:r>
    </w:p>
    <w:p w14:paraId="3E3ED4DA" w14:textId="77777777" w:rsidR="00146D1E" w:rsidRDefault="0035343E" w:rsidP="00F83A2A">
      <w:pPr>
        <w:rPr>
          <w:ins w:id="95" w:author="N&amp;A" w:date="2020-07-14T12:12:00Z"/>
          <w:rFonts w:ascii="メイリオ" w:eastAsia="メイリオ" w:hAnsi="メイリオ"/>
          <w:szCs w:val="21"/>
        </w:rPr>
      </w:pPr>
      <w:r>
        <w:rPr>
          <w:rFonts w:ascii="メイリオ" w:eastAsia="メイリオ" w:hAnsi="メイリオ" w:hint="eastAsia"/>
          <w:szCs w:val="21"/>
        </w:rPr>
        <w:t>・「パートナーシップ証明書」の提出は、登録ユーザーご自身にて行っていただきます</w:t>
      </w:r>
      <w:commentRangeStart w:id="96"/>
      <w:r w:rsidR="000923CC">
        <w:rPr>
          <w:rFonts w:ascii="メイリオ" w:eastAsia="メイリオ" w:hAnsi="メイリオ" w:hint="eastAsia"/>
          <w:szCs w:val="21"/>
        </w:rPr>
        <w:t>。</w:t>
      </w:r>
      <w:commentRangeEnd w:id="96"/>
      <w:r w:rsidR="0014467E">
        <w:rPr>
          <w:rStyle w:val="ac"/>
        </w:rPr>
        <w:commentReference w:id="96"/>
      </w:r>
    </w:p>
    <w:p w14:paraId="0B7883F1" w14:textId="77777777" w:rsidR="00AF2495" w:rsidRPr="00D87BD4" w:rsidDel="0014467E" w:rsidRDefault="00146D1E" w:rsidP="00F83A2A">
      <w:pPr>
        <w:rPr>
          <w:del w:id="97" w:author="Ishiwata Hiroichiro" w:date="2020-07-24T16:15:00Z"/>
          <w:rFonts w:ascii="メイリオ" w:eastAsia="メイリオ" w:hAnsi="メイリオ"/>
          <w:szCs w:val="21"/>
        </w:rPr>
      </w:pPr>
      <w:ins w:id="98" w:author="N&amp;A" w:date="2020-07-14T12:12:00Z">
        <w:del w:id="99" w:author="Ishiwata Hiroichiro" w:date="2020-07-24T16:14:00Z">
          <w:r w:rsidRPr="00207F96" w:rsidDel="0014467E">
            <w:rPr>
              <w:rFonts w:ascii="メイリオ" w:eastAsia="メイリオ" w:hAnsi="メイリオ" w:hint="eastAsia"/>
              <w:strike/>
              <w:szCs w:val="21"/>
              <w:highlight w:val="green"/>
              <w:rPrChange w:id="100" w:author="Ishiwata Hiroichiro" w:date="2020-07-24T16:02:00Z">
                <w:rPr>
                  <w:rFonts w:ascii="メイリオ" w:eastAsia="メイリオ" w:hAnsi="メイリオ" w:hint="eastAsia"/>
                  <w:szCs w:val="21"/>
                </w:rPr>
              </w:rPrChange>
            </w:rPr>
            <w:delText>・「パートナーシップ証明書」</w:delText>
          </w:r>
        </w:del>
      </w:ins>
      <w:ins w:id="101" w:author="N&amp;A" w:date="2020-07-15T10:24:00Z">
        <w:del w:id="102" w:author="Ishiwata Hiroichiro" w:date="2020-07-24T16:14:00Z">
          <w:r w:rsidR="009176AF" w:rsidRPr="00207F96" w:rsidDel="0014467E">
            <w:rPr>
              <w:rFonts w:ascii="メイリオ" w:eastAsia="メイリオ" w:hAnsi="メイリオ" w:hint="eastAsia"/>
              <w:strike/>
              <w:szCs w:val="21"/>
              <w:highlight w:val="green"/>
              <w:rPrChange w:id="103" w:author="Ishiwata Hiroichiro" w:date="2020-07-24T16:02:00Z">
                <w:rPr>
                  <w:rFonts w:ascii="メイリオ" w:eastAsia="メイリオ" w:hAnsi="メイリオ" w:hint="eastAsia"/>
                  <w:szCs w:val="21"/>
                </w:rPr>
              </w:rPrChange>
            </w:rPr>
            <w:delText>の</w:delText>
          </w:r>
        </w:del>
      </w:ins>
      <w:ins w:id="104" w:author="N&amp;A" w:date="2020-07-14T12:12:00Z">
        <w:del w:id="105" w:author="Ishiwata Hiroichiro" w:date="2020-07-24T16:14:00Z">
          <w:r w:rsidRPr="00207F96" w:rsidDel="0014467E">
            <w:rPr>
              <w:rFonts w:ascii="メイリオ" w:eastAsia="メイリオ" w:hAnsi="メイリオ" w:hint="eastAsia"/>
              <w:strike/>
              <w:szCs w:val="21"/>
              <w:highlight w:val="green"/>
              <w:rPrChange w:id="106" w:author="Ishiwata Hiroichiro" w:date="2020-07-24T16:02:00Z">
                <w:rPr>
                  <w:rFonts w:ascii="メイリオ" w:eastAsia="メイリオ" w:hAnsi="メイリオ" w:hint="eastAsia"/>
                  <w:szCs w:val="21"/>
                </w:rPr>
              </w:rPrChange>
            </w:rPr>
            <w:delText>複製や改変等は行わないでください。</w:delText>
          </w:r>
        </w:del>
      </w:ins>
    </w:p>
    <w:p w14:paraId="296A78BD" w14:textId="77777777" w:rsidR="00293F8E" w:rsidRPr="00207F96" w:rsidRDefault="00293F8E" w:rsidP="00F83A2A">
      <w:pPr>
        <w:rPr>
          <w:rFonts w:ascii="メイリオ" w:eastAsia="メイリオ" w:hAnsi="メイリオ"/>
          <w:szCs w:val="21"/>
        </w:rPr>
      </w:pPr>
    </w:p>
    <w:p w14:paraId="74A6A95F" w14:textId="77777777" w:rsidR="009F66D6" w:rsidRPr="009F3E42" w:rsidRDefault="009F66D6" w:rsidP="00F83A2A">
      <w:pPr>
        <w:rPr>
          <w:rFonts w:ascii="メイリオ" w:eastAsia="メイリオ" w:hAnsi="メイリオ"/>
          <w:szCs w:val="21"/>
          <w:highlight w:val="cyan"/>
          <w:rPrChange w:id="107" w:author="Ishiwata Hiroichiro" w:date="2020-07-19T11:14:00Z">
            <w:rPr>
              <w:rFonts w:ascii="メイリオ" w:eastAsia="メイリオ" w:hAnsi="メイリオ"/>
              <w:szCs w:val="21"/>
            </w:rPr>
          </w:rPrChange>
        </w:rPr>
      </w:pPr>
      <w:r w:rsidRPr="009F3E42">
        <w:rPr>
          <w:rFonts w:ascii="メイリオ" w:eastAsia="メイリオ" w:hAnsi="メイリオ" w:hint="eastAsia"/>
          <w:szCs w:val="21"/>
          <w:highlight w:val="cyan"/>
          <w:rPrChange w:id="108" w:author="Ishiwata Hiroichiro" w:date="2020-07-19T11:14:00Z">
            <w:rPr>
              <w:rFonts w:ascii="メイリオ" w:eastAsia="メイリオ" w:hAnsi="メイリオ" w:hint="eastAsia"/>
              <w:szCs w:val="21"/>
            </w:rPr>
          </w:rPrChange>
        </w:rPr>
        <w:t>【内部メモ】</w:t>
      </w:r>
      <w:ins w:id="109" w:author="Ishiwata Hiroichiro" w:date="2020-07-19T11:14:00Z">
        <w:r w:rsidR="009F3E42">
          <w:rPr>
            <w:rFonts w:ascii="メイリオ" w:eastAsia="メイリオ" w:hAnsi="メイリオ" w:hint="eastAsia"/>
            <w:szCs w:val="21"/>
            <w:highlight w:val="cyan"/>
          </w:rPr>
          <w:t>後で消す</w:t>
        </w:r>
      </w:ins>
    </w:p>
    <w:p w14:paraId="38BCA2FD" w14:textId="77777777" w:rsidR="00182FB0" w:rsidRDefault="009F66D6" w:rsidP="00F83A2A">
      <w:pPr>
        <w:rPr>
          <w:rFonts w:ascii="メイリオ" w:eastAsia="メイリオ" w:hAnsi="メイリオ"/>
          <w:szCs w:val="21"/>
        </w:rPr>
      </w:pPr>
      <w:r w:rsidRPr="009F3E42">
        <w:rPr>
          <w:rFonts w:ascii="メイリオ" w:eastAsia="メイリオ" w:hAnsi="メイリオ" w:hint="eastAsia"/>
          <w:szCs w:val="21"/>
          <w:highlight w:val="cyan"/>
          <w:rPrChange w:id="110" w:author="Ishiwata Hiroichiro" w:date="2020-07-19T11:14:00Z">
            <w:rPr>
              <w:rFonts w:ascii="メイリオ" w:eastAsia="メイリオ" w:hAnsi="メイリオ" w:hint="eastAsia"/>
              <w:szCs w:val="21"/>
            </w:rPr>
          </w:rPrChange>
        </w:rPr>
        <w:t>①アプリをダウンロードする⇒②</w:t>
      </w:r>
      <w:r w:rsidRPr="009F3E42">
        <w:rPr>
          <w:rFonts w:ascii="メイリオ" w:eastAsia="メイリオ" w:hAnsi="メイリオ"/>
          <w:szCs w:val="21"/>
          <w:highlight w:val="cyan"/>
          <w:rPrChange w:id="111" w:author="Ishiwata Hiroichiro" w:date="2020-07-19T11:14:00Z">
            <w:rPr>
              <w:rFonts w:ascii="メイリオ" w:eastAsia="メイリオ" w:hAnsi="メイリオ"/>
              <w:szCs w:val="21"/>
            </w:rPr>
          </w:rPrChange>
        </w:rPr>
        <w:t>apple ID</w:t>
      </w:r>
      <w:r w:rsidRPr="009F3E42">
        <w:rPr>
          <w:rFonts w:ascii="メイリオ" w:eastAsia="メイリオ" w:hAnsi="メイリオ" w:hint="eastAsia"/>
          <w:szCs w:val="21"/>
          <w:highlight w:val="cyan"/>
          <w:rPrChange w:id="112" w:author="Ishiwata Hiroichiro" w:date="2020-07-19T11:14:00Z">
            <w:rPr>
              <w:rFonts w:ascii="メイリオ" w:eastAsia="メイリオ" w:hAnsi="メイリオ" w:hint="eastAsia"/>
              <w:szCs w:val="21"/>
            </w:rPr>
          </w:rPrChange>
        </w:rPr>
        <w:t>でユーザー登録する</w:t>
      </w:r>
      <w:r w:rsidR="001B7111" w:rsidRPr="009F3E42">
        <w:rPr>
          <w:rFonts w:ascii="メイリオ" w:eastAsia="メイリオ" w:hAnsi="メイリオ" w:hint="eastAsia"/>
          <w:szCs w:val="21"/>
          <w:highlight w:val="cyan"/>
          <w:rPrChange w:id="113" w:author="Ishiwata Hiroichiro" w:date="2020-07-19T11:14:00Z">
            <w:rPr>
              <w:rFonts w:ascii="メイリオ" w:eastAsia="メイリオ" w:hAnsi="メイリオ" w:hint="eastAsia"/>
              <w:szCs w:val="21"/>
            </w:rPr>
          </w:rPrChange>
        </w:rPr>
        <w:t>（単なる「ユーザー」）</w:t>
      </w:r>
      <w:r w:rsidRPr="009F3E42">
        <w:rPr>
          <w:rFonts w:ascii="メイリオ" w:eastAsia="メイリオ" w:hAnsi="メイリオ" w:hint="eastAsia"/>
          <w:szCs w:val="21"/>
          <w:highlight w:val="cyan"/>
          <w:rPrChange w:id="114" w:author="Ishiwata Hiroichiro" w:date="2020-07-19T11:14:00Z">
            <w:rPr>
              <w:rFonts w:ascii="メイリオ" w:eastAsia="メイリオ" w:hAnsi="メイリオ" w:hint="eastAsia"/>
              <w:szCs w:val="21"/>
            </w:rPr>
          </w:rPrChange>
        </w:rPr>
        <w:t>⇒③アプリに情</w:t>
      </w:r>
      <w:r w:rsidRPr="009F3E42">
        <w:rPr>
          <w:rFonts w:ascii="メイリオ" w:eastAsia="メイリオ" w:hAnsi="メイリオ" w:hint="eastAsia"/>
          <w:szCs w:val="21"/>
          <w:highlight w:val="cyan"/>
          <w:rPrChange w:id="115" w:author="Ishiwata Hiroichiro" w:date="2020-07-19T11:14:00Z">
            <w:rPr>
              <w:rFonts w:ascii="メイリオ" w:eastAsia="メイリオ" w:hAnsi="メイリオ" w:hint="eastAsia"/>
              <w:szCs w:val="21"/>
            </w:rPr>
          </w:rPrChange>
        </w:rPr>
        <w:lastRenderedPageBreak/>
        <w:t>報を入力する（</w:t>
      </w:r>
      <w:r w:rsidR="001B7111" w:rsidRPr="009F3E42">
        <w:rPr>
          <w:rFonts w:ascii="メイリオ" w:eastAsia="メイリオ" w:hAnsi="メイリオ" w:hint="eastAsia"/>
          <w:szCs w:val="21"/>
          <w:highlight w:val="cyan"/>
          <w:rPrChange w:id="116" w:author="Ishiwata Hiroichiro" w:date="2020-07-19T11:14:00Z">
            <w:rPr>
              <w:rFonts w:ascii="メイリオ" w:eastAsia="メイリオ" w:hAnsi="メイリオ" w:hint="eastAsia"/>
              <w:szCs w:val="21"/>
            </w:rPr>
          </w:rPrChange>
        </w:rPr>
        <w:t>「</w:t>
      </w:r>
      <w:r w:rsidRPr="009F3E42">
        <w:rPr>
          <w:rFonts w:ascii="メイリオ" w:eastAsia="メイリオ" w:hAnsi="メイリオ" w:hint="eastAsia"/>
          <w:szCs w:val="21"/>
          <w:highlight w:val="cyan"/>
          <w:rPrChange w:id="117" w:author="Ishiwata Hiroichiro" w:date="2020-07-19T11:14:00Z">
            <w:rPr>
              <w:rFonts w:ascii="メイリオ" w:eastAsia="メイリオ" w:hAnsi="メイリオ" w:hint="eastAsia"/>
              <w:szCs w:val="21"/>
            </w:rPr>
          </w:rPrChange>
        </w:rPr>
        <w:t>申請</w:t>
      </w:r>
      <w:r w:rsidR="001B7111" w:rsidRPr="009F3E42">
        <w:rPr>
          <w:rFonts w:ascii="メイリオ" w:eastAsia="メイリオ" w:hAnsi="メイリオ" w:hint="eastAsia"/>
          <w:szCs w:val="21"/>
          <w:highlight w:val="cyan"/>
          <w:rPrChange w:id="118" w:author="Ishiwata Hiroichiro" w:date="2020-07-19T11:14:00Z">
            <w:rPr>
              <w:rFonts w:ascii="メイリオ" w:eastAsia="メイリオ" w:hAnsi="メイリオ" w:hint="eastAsia"/>
              <w:szCs w:val="21"/>
            </w:rPr>
          </w:rPrChange>
        </w:rPr>
        <w:t>ユーザー」）</w:t>
      </w:r>
      <w:r w:rsidRPr="009F3E42">
        <w:rPr>
          <w:rFonts w:ascii="メイリオ" w:eastAsia="メイリオ" w:hAnsi="メイリオ" w:hint="eastAsia"/>
          <w:szCs w:val="21"/>
          <w:highlight w:val="cyan"/>
          <w:rPrChange w:id="119" w:author="Ishiwata Hiroichiro" w:date="2020-07-19T11:14:00Z">
            <w:rPr>
              <w:rFonts w:ascii="メイリオ" w:eastAsia="メイリオ" w:hAnsi="メイリオ" w:hint="eastAsia"/>
              <w:szCs w:val="21"/>
            </w:rPr>
          </w:rPrChange>
        </w:rPr>
        <w:t>⇒④</w:t>
      </w:r>
      <w:proofErr w:type="spellStart"/>
      <w:r w:rsidRPr="009F3E42">
        <w:rPr>
          <w:rFonts w:ascii="メイリオ" w:eastAsia="メイリオ" w:hAnsi="メイリオ"/>
          <w:szCs w:val="21"/>
          <w:highlight w:val="cyan"/>
          <w:rPrChange w:id="120" w:author="Ishiwata Hiroichiro" w:date="2020-07-19T11:14:00Z">
            <w:rPr>
              <w:rFonts w:ascii="メイリオ" w:eastAsia="メイリオ" w:hAnsi="メイリオ"/>
              <w:szCs w:val="21"/>
            </w:rPr>
          </w:rPrChange>
        </w:rPr>
        <w:t>Famiee</w:t>
      </w:r>
      <w:proofErr w:type="spellEnd"/>
      <w:r w:rsidRPr="009F3E42">
        <w:rPr>
          <w:rFonts w:ascii="メイリオ" w:eastAsia="メイリオ" w:hAnsi="メイリオ" w:hint="eastAsia"/>
          <w:szCs w:val="21"/>
          <w:highlight w:val="cyan"/>
          <w:rPrChange w:id="121" w:author="Ishiwata Hiroichiro" w:date="2020-07-19T11:14:00Z">
            <w:rPr>
              <w:rFonts w:ascii="メイリオ" w:eastAsia="メイリオ" w:hAnsi="メイリオ" w:hint="eastAsia"/>
              <w:szCs w:val="21"/>
            </w:rPr>
          </w:rPrChange>
        </w:rPr>
        <w:t>に登録される</w:t>
      </w:r>
      <w:r w:rsidR="001B7111" w:rsidRPr="009F3E42">
        <w:rPr>
          <w:rFonts w:ascii="メイリオ" w:eastAsia="メイリオ" w:hAnsi="メイリオ" w:hint="eastAsia"/>
          <w:szCs w:val="21"/>
          <w:highlight w:val="cyan"/>
          <w:rPrChange w:id="122" w:author="Ishiwata Hiroichiro" w:date="2020-07-19T11:14:00Z">
            <w:rPr>
              <w:rFonts w:ascii="メイリオ" w:eastAsia="メイリオ" w:hAnsi="メイリオ" w:hint="eastAsia"/>
              <w:szCs w:val="21"/>
            </w:rPr>
          </w:rPrChange>
        </w:rPr>
        <w:t>（「登録ユーザー」）</w:t>
      </w:r>
    </w:p>
    <w:p w14:paraId="37C598F4" w14:textId="77777777" w:rsidR="00182FB0" w:rsidRPr="00182FB0" w:rsidRDefault="00182FB0" w:rsidP="00F83A2A">
      <w:pPr>
        <w:rPr>
          <w:rFonts w:ascii="メイリオ" w:eastAsia="メイリオ" w:hAnsi="メイリオ"/>
          <w:szCs w:val="21"/>
        </w:rPr>
      </w:pPr>
    </w:p>
    <w:p w14:paraId="3289A8B3" w14:textId="77777777" w:rsidR="00293F8E" w:rsidRDefault="00293F8E" w:rsidP="00F83A2A">
      <w:pPr>
        <w:rPr>
          <w:rFonts w:ascii="メイリオ" w:eastAsia="メイリオ" w:hAnsi="メイリオ"/>
          <w:b/>
          <w:bCs/>
          <w:szCs w:val="21"/>
        </w:rPr>
      </w:pPr>
      <w:r w:rsidRPr="00D87BD4">
        <w:rPr>
          <w:rFonts w:ascii="メイリオ" w:eastAsia="メイリオ" w:hAnsi="メイリオ" w:hint="eastAsia"/>
          <w:b/>
          <w:bCs/>
          <w:szCs w:val="21"/>
        </w:rPr>
        <w:t>２．本アプリ</w:t>
      </w:r>
      <w:r w:rsidR="00F97766" w:rsidRPr="00D87BD4">
        <w:rPr>
          <w:rFonts w:ascii="メイリオ" w:eastAsia="メイリオ" w:hAnsi="メイリオ" w:hint="eastAsia"/>
          <w:b/>
          <w:bCs/>
          <w:szCs w:val="21"/>
        </w:rPr>
        <w:t>におけるパートナー</w:t>
      </w:r>
      <w:del w:id="123" w:author="Ishiwata Hiroichiro" w:date="2020-07-19T16:13:00Z">
        <w:r w:rsidR="00F97766" w:rsidRPr="00D87BD4" w:rsidDel="008E0D35">
          <w:rPr>
            <w:rFonts w:ascii="メイリオ" w:eastAsia="メイリオ" w:hAnsi="メイリオ" w:hint="eastAsia"/>
            <w:b/>
            <w:bCs/>
            <w:szCs w:val="21"/>
          </w:rPr>
          <w:delText>シップ</w:delText>
        </w:r>
      </w:del>
      <w:r w:rsidR="00F97766" w:rsidRPr="00D87BD4">
        <w:rPr>
          <w:rFonts w:ascii="メイリオ" w:eastAsia="メイリオ" w:hAnsi="メイリオ" w:hint="eastAsia"/>
          <w:b/>
          <w:bCs/>
          <w:szCs w:val="21"/>
        </w:rPr>
        <w:t>関係の</w:t>
      </w:r>
      <w:r w:rsidR="00182FB0" w:rsidRPr="001B7111">
        <w:rPr>
          <w:rFonts w:ascii="メイリオ" w:eastAsia="メイリオ" w:hAnsi="メイリオ" w:hint="eastAsia"/>
          <w:b/>
          <w:bCs/>
          <w:szCs w:val="21"/>
        </w:rPr>
        <w:t>申請</w:t>
      </w:r>
      <w:r w:rsidRPr="00D87BD4">
        <w:rPr>
          <w:rFonts w:ascii="メイリオ" w:eastAsia="メイリオ" w:hAnsi="メイリオ" w:hint="eastAsia"/>
          <w:b/>
          <w:bCs/>
          <w:szCs w:val="21"/>
        </w:rPr>
        <w:t>方法</w:t>
      </w:r>
    </w:p>
    <w:p w14:paraId="6619AF9F" w14:textId="77777777" w:rsidR="00AF2495" w:rsidRPr="00696918" w:rsidRDefault="00827ACB" w:rsidP="00F83A2A">
      <w:pPr>
        <w:rPr>
          <w:rFonts w:ascii="メイリオ" w:eastAsia="メイリオ" w:hAnsi="メイリオ"/>
          <w:b/>
          <w:bCs/>
          <w:szCs w:val="21"/>
        </w:rPr>
      </w:pPr>
      <w:r>
        <w:rPr>
          <w:rFonts w:ascii="メイリオ" w:eastAsia="メイリオ" w:hAnsi="メイリオ" w:hint="eastAsia"/>
          <w:b/>
          <w:bCs/>
          <w:szCs w:val="21"/>
        </w:rPr>
        <w:t>本アプリの利用に際して、皆さまにご入力いただく情報</w:t>
      </w:r>
      <w:r w:rsidR="00AF2495">
        <w:rPr>
          <w:rFonts w:ascii="メイリオ" w:eastAsia="メイリオ" w:hAnsi="メイリオ" w:hint="eastAsia"/>
          <w:b/>
          <w:bCs/>
          <w:szCs w:val="21"/>
        </w:rPr>
        <w:t>、ご用意いただく書類、</w:t>
      </w:r>
      <w:r w:rsidR="00696918">
        <w:rPr>
          <w:rFonts w:ascii="メイリオ" w:eastAsia="メイリオ" w:hAnsi="メイリオ" w:hint="eastAsia"/>
          <w:b/>
          <w:bCs/>
          <w:szCs w:val="21"/>
        </w:rPr>
        <w:t>申請</w:t>
      </w:r>
      <w:r w:rsidR="00AF2495">
        <w:rPr>
          <w:rFonts w:ascii="メイリオ" w:eastAsia="メイリオ" w:hAnsi="メイリオ" w:hint="eastAsia"/>
          <w:b/>
          <w:bCs/>
          <w:szCs w:val="21"/>
        </w:rPr>
        <w:t>手続きについてご説明いたします。</w:t>
      </w:r>
    </w:p>
    <w:p w14:paraId="02734361" w14:textId="77777777" w:rsidR="002E60E4" w:rsidRPr="00D87BD4" w:rsidRDefault="003A5F75">
      <w:pPr>
        <w:rPr>
          <w:rFonts w:ascii="メイリオ" w:eastAsia="メイリオ" w:hAnsi="メイリオ"/>
          <w:szCs w:val="21"/>
        </w:rPr>
      </w:pPr>
      <w:r w:rsidRPr="00D87BD4">
        <w:rPr>
          <w:rFonts w:ascii="メイリオ" w:eastAsia="メイリオ" w:hAnsi="メイリオ" w:hint="eastAsia"/>
          <w:szCs w:val="21"/>
        </w:rPr>
        <w:t>・本アプリ</w:t>
      </w:r>
      <w:r w:rsidR="00293F8E" w:rsidRPr="00D87BD4">
        <w:rPr>
          <w:rFonts w:ascii="メイリオ" w:eastAsia="メイリオ" w:hAnsi="メイリオ" w:hint="eastAsia"/>
          <w:szCs w:val="21"/>
        </w:rPr>
        <w:t>の使用にあたっては、</w:t>
      </w:r>
      <w:r w:rsidR="002E60E4" w:rsidRPr="001A006F">
        <w:rPr>
          <w:rFonts w:ascii="メイリオ" w:eastAsia="メイリオ" w:hAnsi="メイリオ"/>
          <w:szCs w:val="21"/>
          <w:u w:val="single"/>
        </w:rPr>
        <w:t>氏名、生年月日</w:t>
      </w:r>
      <w:r w:rsidR="002E60E4" w:rsidRPr="001A006F">
        <w:rPr>
          <w:rFonts w:ascii="メイリオ" w:eastAsia="メイリオ" w:hAnsi="メイリオ" w:hint="eastAsia"/>
          <w:szCs w:val="21"/>
          <w:u w:val="single"/>
        </w:rPr>
        <w:t>、</w:t>
      </w:r>
      <w:r w:rsidR="001A006F" w:rsidRPr="001A006F">
        <w:rPr>
          <w:rFonts w:ascii="メイリオ" w:eastAsia="メイリオ" w:hAnsi="メイリオ" w:hint="eastAsia"/>
          <w:szCs w:val="21"/>
          <w:u w:val="single"/>
        </w:rPr>
        <w:t>性別、</w:t>
      </w:r>
      <w:r w:rsidR="001A006F">
        <w:rPr>
          <w:rFonts w:ascii="メイリオ" w:eastAsia="メイリオ" w:hAnsi="メイリオ" w:hint="eastAsia"/>
          <w:szCs w:val="21"/>
          <w:u w:val="single"/>
        </w:rPr>
        <w:t>国籍</w:t>
      </w:r>
      <w:commentRangeStart w:id="124"/>
      <w:r w:rsidR="001A006F">
        <w:rPr>
          <w:rFonts w:ascii="メイリオ" w:eastAsia="メイリオ" w:hAnsi="メイリオ" w:hint="eastAsia"/>
          <w:szCs w:val="21"/>
          <w:u w:val="single"/>
        </w:rPr>
        <w:t>等</w:t>
      </w:r>
      <w:commentRangeEnd w:id="124"/>
      <w:r w:rsidR="0014467E">
        <w:rPr>
          <w:rStyle w:val="ac"/>
        </w:rPr>
        <w:commentReference w:id="124"/>
      </w:r>
      <w:r w:rsidR="002E60E4" w:rsidRPr="00D87BD4">
        <w:rPr>
          <w:rFonts w:ascii="メイリオ" w:eastAsia="メイリオ" w:hAnsi="メイリオ" w:hint="eastAsia"/>
          <w:szCs w:val="21"/>
        </w:rPr>
        <w:t>（以下、「</w:t>
      </w:r>
      <w:r w:rsidR="00696918">
        <w:rPr>
          <w:rFonts w:ascii="メイリオ" w:eastAsia="メイリオ" w:hAnsi="メイリオ" w:hint="eastAsia"/>
          <w:szCs w:val="21"/>
        </w:rPr>
        <w:t>申請</w:t>
      </w:r>
      <w:r w:rsidR="002E60E4" w:rsidRPr="00D87BD4">
        <w:rPr>
          <w:rFonts w:ascii="メイリオ" w:eastAsia="メイリオ" w:hAnsi="メイリオ" w:hint="eastAsia"/>
          <w:szCs w:val="21"/>
        </w:rPr>
        <w:t>情報」とい</w:t>
      </w:r>
      <w:r w:rsidR="00932F01" w:rsidRPr="00D87BD4">
        <w:rPr>
          <w:rFonts w:ascii="メイリオ" w:eastAsia="メイリオ" w:hAnsi="メイリオ" w:hint="eastAsia"/>
          <w:szCs w:val="21"/>
        </w:rPr>
        <w:t>います</w:t>
      </w:r>
      <w:r w:rsidR="002E60E4" w:rsidRPr="00D87BD4">
        <w:rPr>
          <w:rFonts w:ascii="メイリオ" w:eastAsia="メイリオ" w:hAnsi="メイリオ" w:hint="eastAsia"/>
          <w:szCs w:val="21"/>
        </w:rPr>
        <w:t>）</w:t>
      </w:r>
      <w:r w:rsidR="00932F01" w:rsidRPr="00D87BD4">
        <w:rPr>
          <w:rFonts w:ascii="メイリオ" w:eastAsia="メイリオ" w:hAnsi="メイリオ" w:hint="eastAsia"/>
          <w:szCs w:val="21"/>
        </w:rPr>
        <w:t>をご入力いただきます。</w:t>
      </w:r>
      <w:del w:id="125" w:author="Ishiwata Hiroichiro" w:date="2020-07-24T16:12:00Z">
        <w:r w:rsidR="001A006F" w:rsidRPr="00696918" w:rsidDel="0014467E">
          <w:rPr>
            <w:rFonts w:ascii="メイリオ" w:eastAsia="メイリオ" w:hAnsi="メイリオ" w:hint="eastAsia"/>
            <w:szCs w:val="21"/>
            <w:highlight w:val="yellow"/>
          </w:rPr>
          <w:delText>【</w:delText>
        </w:r>
        <w:r w:rsidR="00CA3212" w:rsidDel="0014467E">
          <w:rPr>
            <w:rFonts w:ascii="メイリオ" w:eastAsia="メイリオ" w:hAnsi="メイリオ" w:hint="eastAsia"/>
            <w:szCs w:val="21"/>
            <w:highlight w:val="yellow"/>
          </w:rPr>
          <w:delText>アプリ上、入力するのは、氏名、生年月日、性別、国籍。ただし、</w:delText>
        </w:r>
        <w:r w:rsidR="001A006F" w:rsidRPr="00696918" w:rsidDel="0014467E">
          <w:rPr>
            <w:rFonts w:ascii="メイリオ" w:eastAsia="メイリオ" w:hAnsi="メイリオ"/>
            <w:szCs w:val="21"/>
            <w:highlight w:val="yellow"/>
          </w:rPr>
          <w:delText>CS</w:delText>
        </w:r>
        <w:r w:rsidR="001A006F" w:rsidRPr="00696918" w:rsidDel="0014467E">
          <w:rPr>
            <w:rFonts w:ascii="メイリオ" w:eastAsia="メイリオ" w:hAnsi="メイリオ" w:hint="eastAsia"/>
            <w:szCs w:val="21"/>
            <w:highlight w:val="yellow"/>
          </w:rPr>
          <w:delText>対応に住所、メールアドレス、</w:delText>
        </w:r>
        <w:r w:rsidR="001A006F" w:rsidRPr="00696918" w:rsidDel="0014467E">
          <w:rPr>
            <w:rFonts w:ascii="メイリオ" w:eastAsia="メイリオ" w:hAnsi="メイリオ"/>
            <w:szCs w:val="21"/>
            <w:highlight w:val="yellow"/>
          </w:rPr>
          <w:delText>電話番号</w:delText>
        </w:r>
        <w:r w:rsidR="001A006F" w:rsidRPr="00696918" w:rsidDel="0014467E">
          <w:rPr>
            <w:rFonts w:ascii="メイリオ" w:eastAsia="メイリオ" w:hAnsi="メイリオ" w:hint="eastAsia"/>
            <w:szCs w:val="21"/>
            <w:highlight w:val="yellow"/>
          </w:rPr>
          <w:delText>が必要にはなる</w:delText>
        </w:r>
        <w:r w:rsidR="00CA7667" w:rsidDel="0014467E">
          <w:rPr>
            <w:rFonts w:ascii="メイリオ" w:eastAsia="メイリオ" w:hAnsi="メイリオ" w:hint="eastAsia"/>
            <w:szCs w:val="21"/>
            <w:highlight w:val="yellow"/>
          </w:rPr>
          <w:delText>。この点は要検討</w:delText>
        </w:r>
        <w:r w:rsidR="001A006F" w:rsidRPr="00696918" w:rsidDel="0014467E">
          <w:rPr>
            <w:rFonts w:ascii="メイリオ" w:eastAsia="メイリオ" w:hAnsi="メイリオ" w:hint="eastAsia"/>
            <w:szCs w:val="21"/>
            <w:highlight w:val="yellow"/>
          </w:rPr>
          <w:delText>】</w:delText>
        </w:r>
      </w:del>
    </w:p>
    <w:p w14:paraId="1AEC80D6" w14:textId="77777777" w:rsidR="00932F01" w:rsidRPr="00D87BD4" w:rsidRDefault="002E60E4" w:rsidP="00F83A2A">
      <w:pPr>
        <w:rPr>
          <w:rFonts w:ascii="メイリオ" w:eastAsia="メイリオ" w:hAnsi="メイリオ"/>
          <w:szCs w:val="21"/>
        </w:rPr>
      </w:pPr>
      <w:r w:rsidRPr="00D87BD4">
        <w:rPr>
          <w:rFonts w:ascii="メイリオ" w:eastAsia="メイリオ" w:hAnsi="メイリオ" w:hint="eastAsia"/>
          <w:szCs w:val="21"/>
        </w:rPr>
        <w:t>・本アプリの使用にあたっては、</w:t>
      </w:r>
      <w:r w:rsidR="00932F01" w:rsidRPr="00D87BD4">
        <w:rPr>
          <w:rFonts w:ascii="メイリオ" w:eastAsia="メイリオ" w:hAnsi="メイリオ" w:hint="eastAsia"/>
          <w:szCs w:val="21"/>
        </w:rPr>
        <w:t>本人確認のため、ユーザーの顔の映った動画</w:t>
      </w:r>
      <w:r w:rsidR="001A006F">
        <w:rPr>
          <w:rFonts w:ascii="メイリオ" w:eastAsia="メイリオ" w:hAnsi="メイリオ" w:hint="eastAsia"/>
          <w:szCs w:val="21"/>
        </w:rPr>
        <w:t>及び運転免許証</w:t>
      </w:r>
      <w:ins w:id="126" w:author="N&amp;A" w:date="2020-07-14T12:02:00Z">
        <w:r w:rsidR="00032406">
          <w:rPr>
            <w:rFonts w:ascii="メイリオ" w:eastAsia="メイリオ" w:hAnsi="メイリオ" w:hint="eastAsia"/>
            <w:szCs w:val="21"/>
          </w:rPr>
          <w:t>又は</w:t>
        </w:r>
      </w:ins>
      <w:del w:id="127" w:author="N&amp;A" w:date="2020-07-14T12:02:00Z">
        <w:r w:rsidR="001A006F" w:rsidDel="00032406">
          <w:rPr>
            <w:rFonts w:ascii="メイリオ" w:eastAsia="メイリオ" w:hAnsi="メイリオ" w:hint="eastAsia"/>
            <w:szCs w:val="21"/>
          </w:rPr>
          <w:delText>、</w:delText>
        </w:r>
      </w:del>
      <w:r w:rsidR="001A006F">
        <w:rPr>
          <w:rFonts w:ascii="メイリオ" w:eastAsia="メイリオ" w:hAnsi="メイリオ" w:hint="eastAsia"/>
          <w:szCs w:val="21"/>
        </w:rPr>
        <w:t>パスポート等の</w:t>
      </w:r>
      <w:r w:rsidR="00932F01" w:rsidRPr="00D87BD4">
        <w:rPr>
          <w:rFonts w:ascii="メイリオ" w:eastAsia="メイリオ" w:hAnsi="メイリオ" w:hint="eastAsia"/>
          <w:szCs w:val="21"/>
        </w:rPr>
        <w:t>身分証（以下、「本人確認書類」といいます</w:t>
      </w:r>
      <w:r w:rsidR="001A006F">
        <w:rPr>
          <w:rFonts w:ascii="メイリオ" w:eastAsia="メイリオ" w:hAnsi="メイリオ" w:hint="eastAsia"/>
          <w:szCs w:val="21"/>
        </w:rPr>
        <w:t>。</w:t>
      </w:r>
      <w:r w:rsidR="00696918">
        <w:rPr>
          <w:rFonts w:ascii="メイリオ" w:eastAsia="メイリオ" w:hAnsi="メイリオ" w:hint="eastAsia"/>
          <w:szCs w:val="21"/>
        </w:rPr>
        <w:t>申請時に用いることができる本人確認書類の種別については、</w:t>
      </w:r>
      <w:proofErr w:type="spellStart"/>
      <w:r w:rsidR="00696918">
        <w:rPr>
          <w:rFonts w:ascii="メイリオ" w:eastAsia="メイリオ" w:hAnsi="メイリオ" w:hint="eastAsia"/>
          <w:szCs w:val="21"/>
        </w:rPr>
        <w:t>F</w:t>
      </w:r>
      <w:r w:rsidR="00696918">
        <w:rPr>
          <w:rFonts w:ascii="メイリオ" w:eastAsia="メイリオ" w:hAnsi="メイリオ"/>
          <w:szCs w:val="21"/>
        </w:rPr>
        <w:t>amiee</w:t>
      </w:r>
      <w:proofErr w:type="spellEnd"/>
      <w:r w:rsidR="00696918">
        <w:rPr>
          <w:rFonts w:ascii="メイリオ" w:eastAsia="メイリオ" w:hAnsi="メイリオ" w:hint="eastAsia"/>
          <w:szCs w:val="21"/>
        </w:rPr>
        <w:t>の</w:t>
      </w:r>
      <w:r w:rsidR="001A006F" w:rsidRPr="00696918">
        <w:rPr>
          <w:rFonts w:ascii="メイリオ" w:eastAsia="メイリオ" w:hAnsi="メイリオ" w:hint="eastAsia"/>
          <w:szCs w:val="21"/>
        </w:rPr>
        <w:t>HP</w:t>
      </w:r>
      <w:r w:rsidR="00696918">
        <w:rPr>
          <w:rFonts w:ascii="メイリオ" w:eastAsia="メイリオ" w:hAnsi="メイリオ"/>
          <w:szCs w:val="21"/>
        </w:rPr>
        <w:t xml:space="preserve"> </w:t>
      </w:r>
      <w:hyperlink r:id="rId10" w:history="1">
        <w:r w:rsidR="00696918" w:rsidRPr="0023463D">
          <w:rPr>
            <w:rStyle w:val="aa"/>
            <w:rFonts w:ascii="メイリオ" w:eastAsia="メイリオ" w:hAnsi="メイリオ"/>
            <w:szCs w:val="21"/>
          </w:rPr>
          <w:t>https://www.famiee.com/</w:t>
        </w:r>
      </w:hyperlink>
      <w:r w:rsidR="00696918">
        <w:rPr>
          <w:rFonts w:ascii="メイリオ" w:eastAsia="メイリオ" w:hAnsi="メイリオ" w:hint="eastAsia"/>
          <w:szCs w:val="21"/>
        </w:rPr>
        <w:t xml:space="preserve"> </w:t>
      </w:r>
      <w:r w:rsidR="001A006F" w:rsidRPr="00696918">
        <w:rPr>
          <w:rFonts w:ascii="メイリオ" w:eastAsia="メイリオ" w:hAnsi="メイリオ" w:hint="eastAsia"/>
          <w:szCs w:val="21"/>
        </w:rPr>
        <w:t>で</w:t>
      </w:r>
      <w:r w:rsidR="00696918" w:rsidRPr="00696918">
        <w:rPr>
          <w:rFonts w:ascii="メイリオ" w:eastAsia="メイリオ" w:hAnsi="メイリオ" w:hint="eastAsia"/>
          <w:szCs w:val="21"/>
        </w:rPr>
        <w:t>ご</w:t>
      </w:r>
      <w:r w:rsidR="001A006F" w:rsidRPr="00696918">
        <w:rPr>
          <w:rFonts w:ascii="メイリオ" w:eastAsia="メイリオ" w:hAnsi="メイリオ" w:hint="eastAsia"/>
          <w:szCs w:val="21"/>
        </w:rPr>
        <w:t>確認</w:t>
      </w:r>
      <w:r w:rsidR="00696918" w:rsidRPr="00696918">
        <w:rPr>
          <w:rFonts w:ascii="メイリオ" w:eastAsia="メイリオ" w:hAnsi="メイリオ" w:hint="eastAsia"/>
          <w:szCs w:val="21"/>
        </w:rPr>
        <w:t>ください</w:t>
      </w:r>
      <w:r w:rsidR="00932F01" w:rsidRPr="00D87BD4">
        <w:rPr>
          <w:rFonts w:ascii="メイリオ" w:eastAsia="メイリオ" w:hAnsi="メイリオ" w:hint="eastAsia"/>
          <w:szCs w:val="21"/>
        </w:rPr>
        <w:t>）を</w:t>
      </w:r>
      <w:proofErr w:type="spellStart"/>
      <w:r w:rsidR="00932F01" w:rsidRPr="00D87BD4">
        <w:rPr>
          <w:rFonts w:ascii="メイリオ" w:eastAsia="メイリオ" w:hAnsi="メイリオ" w:hint="eastAsia"/>
          <w:szCs w:val="21"/>
        </w:rPr>
        <w:t>Famiee</w:t>
      </w:r>
      <w:proofErr w:type="spellEnd"/>
      <w:r w:rsidR="00932F01" w:rsidRPr="00D87BD4">
        <w:rPr>
          <w:rFonts w:ascii="メイリオ" w:eastAsia="メイリオ" w:hAnsi="メイリオ" w:hint="eastAsia"/>
          <w:szCs w:val="21"/>
        </w:rPr>
        <w:t>にご提供いただきます。また、</w:t>
      </w:r>
      <w:r w:rsidR="001A006F">
        <w:rPr>
          <w:rFonts w:ascii="メイリオ" w:eastAsia="メイリオ" w:hAnsi="メイリオ" w:hint="eastAsia"/>
          <w:szCs w:val="21"/>
        </w:rPr>
        <w:t>戸籍上の情報を</w:t>
      </w:r>
      <w:r w:rsidR="00932F01" w:rsidRPr="00D87BD4">
        <w:rPr>
          <w:rFonts w:ascii="メイリオ" w:eastAsia="メイリオ" w:hAnsi="メイリオ" w:hint="eastAsia"/>
          <w:szCs w:val="21"/>
        </w:rPr>
        <w:t>確認</w:t>
      </w:r>
      <w:r w:rsidR="001A006F">
        <w:rPr>
          <w:rFonts w:ascii="メイリオ" w:eastAsia="メイリオ" w:hAnsi="メイリオ" w:hint="eastAsia"/>
          <w:szCs w:val="21"/>
        </w:rPr>
        <w:t>する</w:t>
      </w:r>
      <w:r w:rsidR="00932F01" w:rsidRPr="00D87BD4">
        <w:rPr>
          <w:rFonts w:ascii="メイリオ" w:eastAsia="メイリオ" w:hAnsi="メイリオ" w:hint="eastAsia"/>
          <w:szCs w:val="21"/>
        </w:rPr>
        <w:t>ため、戸籍謄本、戸籍抄本</w:t>
      </w:r>
      <w:del w:id="128" w:author="N&amp;A" w:date="2020-07-14T12:02:00Z">
        <w:r w:rsidR="00932F01" w:rsidRPr="00D87BD4" w:rsidDel="00032406">
          <w:rPr>
            <w:rFonts w:ascii="メイリオ" w:eastAsia="メイリオ" w:hAnsi="メイリオ" w:hint="eastAsia"/>
            <w:szCs w:val="21"/>
          </w:rPr>
          <w:delText>、</w:delText>
        </w:r>
      </w:del>
      <w:ins w:id="129" w:author="N&amp;A" w:date="2020-07-14T12:02:00Z">
        <w:r w:rsidR="00032406">
          <w:rPr>
            <w:rFonts w:ascii="メイリオ" w:eastAsia="メイリオ" w:hAnsi="メイリオ" w:hint="eastAsia"/>
            <w:szCs w:val="21"/>
          </w:rPr>
          <w:t>又は</w:t>
        </w:r>
      </w:ins>
      <w:r w:rsidR="00932F01" w:rsidRPr="00D87BD4">
        <w:rPr>
          <w:rFonts w:ascii="メイリオ" w:eastAsia="メイリオ" w:hAnsi="メイリオ" w:hint="eastAsia"/>
          <w:szCs w:val="21"/>
        </w:rPr>
        <w:t>独身証明書等（以下、「</w:t>
      </w:r>
      <w:r w:rsidR="001A006F">
        <w:rPr>
          <w:rFonts w:ascii="メイリオ" w:eastAsia="メイリオ" w:hAnsi="メイリオ" w:hint="eastAsia"/>
          <w:szCs w:val="21"/>
        </w:rPr>
        <w:t>戸籍</w:t>
      </w:r>
      <w:r w:rsidR="00932F01" w:rsidRPr="00D87BD4">
        <w:rPr>
          <w:rFonts w:ascii="メイリオ" w:eastAsia="メイリオ" w:hAnsi="メイリオ" w:hint="eastAsia"/>
          <w:szCs w:val="21"/>
        </w:rPr>
        <w:t>確認書類」といい</w:t>
      </w:r>
      <w:ins w:id="130" w:author="N&amp;A" w:date="2020-07-14T16:54:00Z">
        <w:r w:rsidR="00857F80">
          <w:rPr>
            <w:rFonts w:ascii="メイリオ" w:eastAsia="メイリオ" w:hAnsi="メイリオ" w:hint="eastAsia"/>
            <w:szCs w:val="21"/>
          </w:rPr>
          <w:t>、申請情報、本人確認書類及び戸籍確認書類を総称して「登録情報」といい</w:t>
        </w:r>
      </w:ins>
      <w:r w:rsidR="00932F01" w:rsidRPr="00D87BD4">
        <w:rPr>
          <w:rFonts w:ascii="メイリオ" w:eastAsia="メイリオ" w:hAnsi="メイリオ" w:hint="eastAsia"/>
          <w:szCs w:val="21"/>
        </w:rPr>
        <w:t>ます）をご提供いただきます。</w:t>
      </w:r>
    </w:p>
    <w:p w14:paraId="7E1745BE" w14:textId="77777777" w:rsidR="00F97766" w:rsidRPr="00EC6385" w:rsidRDefault="00233B94" w:rsidP="00F83A2A">
      <w:pPr>
        <w:rPr>
          <w:rFonts w:ascii="メイリオ" w:eastAsia="メイリオ" w:hAnsi="メイリオ"/>
          <w:szCs w:val="21"/>
        </w:rPr>
      </w:pPr>
      <w:r w:rsidRPr="00D87BD4">
        <w:rPr>
          <w:rFonts w:ascii="メイリオ" w:eastAsia="メイリオ" w:hAnsi="メイリオ" w:hint="eastAsia"/>
          <w:szCs w:val="21"/>
        </w:rPr>
        <w:t>・ユーザーにご入力</w:t>
      </w:r>
      <w:ins w:id="131" w:author="N&amp;A" w:date="2020-07-14T12:03:00Z">
        <w:r w:rsidR="00032406">
          <w:rPr>
            <w:rFonts w:ascii="メイリオ" w:eastAsia="メイリオ" w:hAnsi="メイリオ" w:hint="eastAsia"/>
            <w:szCs w:val="21"/>
          </w:rPr>
          <w:t>、ご提供</w:t>
        </w:r>
      </w:ins>
      <w:r w:rsidRPr="00D87BD4">
        <w:rPr>
          <w:rFonts w:ascii="メイリオ" w:eastAsia="メイリオ" w:hAnsi="メイリオ" w:hint="eastAsia"/>
          <w:szCs w:val="21"/>
        </w:rPr>
        <w:t>頂いた</w:t>
      </w:r>
      <w:del w:id="132" w:author="N&amp;A" w:date="2020-07-14T16:56:00Z">
        <w:r w:rsidR="00696918" w:rsidDel="00857F80">
          <w:rPr>
            <w:rFonts w:ascii="メイリオ" w:eastAsia="メイリオ" w:hAnsi="メイリオ" w:hint="eastAsia"/>
            <w:szCs w:val="21"/>
          </w:rPr>
          <w:delText>申請情報</w:delText>
        </w:r>
        <w:r w:rsidRPr="00D87BD4" w:rsidDel="00857F80">
          <w:rPr>
            <w:rFonts w:ascii="メイリオ" w:eastAsia="メイリオ" w:hAnsi="メイリオ" w:hint="eastAsia"/>
            <w:szCs w:val="21"/>
          </w:rPr>
          <w:delText>、本人確認書類及び</w:delText>
        </w:r>
        <w:r w:rsidR="001A006F" w:rsidDel="00857F80">
          <w:rPr>
            <w:rFonts w:ascii="メイリオ" w:eastAsia="メイリオ" w:hAnsi="メイリオ" w:hint="eastAsia"/>
            <w:szCs w:val="21"/>
          </w:rPr>
          <w:delText>戸籍確認書類</w:delText>
        </w:r>
      </w:del>
      <w:ins w:id="133" w:author="N&amp;A" w:date="2020-07-14T16:56:00Z">
        <w:r w:rsidR="00857F80">
          <w:rPr>
            <w:rFonts w:ascii="メイリオ" w:eastAsia="メイリオ" w:hAnsi="メイリオ" w:hint="eastAsia"/>
            <w:szCs w:val="21"/>
          </w:rPr>
          <w:t>登録情報</w:t>
        </w:r>
      </w:ins>
      <w:r w:rsidRPr="00D87BD4">
        <w:rPr>
          <w:rFonts w:ascii="メイリオ" w:eastAsia="メイリオ" w:hAnsi="メイリオ" w:hint="eastAsia"/>
          <w:szCs w:val="21"/>
        </w:rPr>
        <w:t>について、</w:t>
      </w:r>
      <w:proofErr w:type="spellStart"/>
      <w:r w:rsidRPr="00D87BD4">
        <w:rPr>
          <w:rFonts w:ascii="メイリオ" w:eastAsia="メイリオ" w:hAnsi="メイリオ" w:hint="eastAsia"/>
          <w:szCs w:val="21"/>
        </w:rPr>
        <w:t>F</w:t>
      </w:r>
      <w:r w:rsidRPr="00D87BD4">
        <w:rPr>
          <w:rFonts w:ascii="メイリオ" w:eastAsia="メイリオ" w:hAnsi="メイリオ"/>
          <w:szCs w:val="21"/>
        </w:rPr>
        <w:t>amiee</w:t>
      </w:r>
      <w:proofErr w:type="spellEnd"/>
      <w:r w:rsidRPr="00D87BD4">
        <w:rPr>
          <w:rFonts w:ascii="メイリオ" w:eastAsia="メイリオ" w:hAnsi="メイリオ" w:hint="eastAsia"/>
          <w:szCs w:val="21"/>
        </w:rPr>
        <w:t>の確認、照合が完了しましたら、本アプリ上でユーザーに通知いたします。</w:t>
      </w:r>
      <w:ins w:id="134" w:author="N&amp;A" w:date="2020-07-14T12:14:00Z">
        <w:r w:rsidR="00146D1E">
          <w:rPr>
            <w:rFonts w:ascii="メイリオ" w:eastAsia="メイリオ" w:hAnsi="メイリオ" w:hint="eastAsia"/>
            <w:szCs w:val="21"/>
          </w:rPr>
          <w:t>この通知が行われた時点で、</w:t>
        </w:r>
        <w:proofErr w:type="spellStart"/>
        <w:r w:rsidR="00146D1E">
          <w:rPr>
            <w:rFonts w:ascii="メイリオ" w:eastAsia="メイリオ" w:hAnsi="メイリオ" w:hint="eastAsia"/>
            <w:szCs w:val="21"/>
          </w:rPr>
          <w:t>Famiee</w:t>
        </w:r>
      </w:ins>
      <w:proofErr w:type="spellEnd"/>
      <w:ins w:id="135" w:author="N&amp;A" w:date="2020-07-14T12:18:00Z">
        <w:r w:rsidR="00EC6385">
          <w:rPr>
            <w:rFonts w:ascii="メイリオ" w:eastAsia="メイリオ" w:hAnsi="メイリオ" w:hint="eastAsia"/>
            <w:szCs w:val="21"/>
          </w:rPr>
          <w:t>とユーザーとの間で本ルールに基づく契約関係が成立</w:t>
        </w:r>
      </w:ins>
      <w:ins w:id="136" w:author="N&amp;A" w:date="2020-07-14T19:21:00Z">
        <w:r w:rsidR="00FE7283">
          <w:rPr>
            <w:rFonts w:ascii="メイリオ" w:eastAsia="メイリオ" w:hAnsi="メイリオ" w:hint="eastAsia"/>
            <w:szCs w:val="21"/>
          </w:rPr>
          <w:t>するものと</w:t>
        </w:r>
      </w:ins>
      <w:ins w:id="137" w:author="N&amp;A" w:date="2020-07-14T12:18:00Z">
        <w:r w:rsidR="00EC6385">
          <w:rPr>
            <w:rFonts w:ascii="メイリオ" w:eastAsia="メイリオ" w:hAnsi="メイリオ" w:hint="eastAsia"/>
            <w:szCs w:val="21"/>
          </w:rPr>
          <w:t>します。</w:t>
        </w:r>
      </w:ins>
    </w:p>
    <w:p w14:paraId="5DDB7D1D" w14:textId="77777777" w:rsidR="00233B94" w:rsidRPr="00D87BD4" w:rsidDel="00422402" w:rsidRDefault="00233B94" w:rsidP="00233B94">
      <w:pPr>
        <w:rPr>
          <w:del w:id="138" w:author="Ishiwata Hiroichiro" w:date="2020-07-19T15:52:00Z"/>
          <w:rFonts w:ascii="メイリオ" w:eastAsia="メイリオ" w:hAnsi="メイリオ"/>
          <w:szCs w:val="21"/>
          <w:highlight w:val="cyan"/>
        </w:rPr>
      </w:pPr>
      <w:r w:rsidRPr="00D87BD4">
        <w:rPr>
          <w:rFonts w:ascii="メイリオ" w:eastAsia="メイリオ" w:hAnsi="メイリオ" w:hint="eastAsia"/>
          <w:szCs w:val="21"/>
        </w:rPr>
        <w:t>・ユーザーにご入力</w:t>
      </w:r>
      <w:ins w:id="139" w:author="N&amp;A" w:date="2020-07-14T16:56:00Z">
        <w:r w:rsidR="00857F80">
          <w:rPr>
            <w:rFonts w:ascii="メイリオ" w:eastAsia="メイリオ" w:hAnsi="メイリオ" w:hint="eastAsia"/>
            <w:szCs w:val="21"/>
          </w:rPr>
          <w:t>、ご提供</w:t>
        </w:r>
      </w:ins>
      <w:r w:rsidRPr="00D87BD4">
        <w:rPr>
          <w:rFonts w:ascii="メイリオ" w:eastAsia="メイリオ" w:hAnsi="メイリオ" w:hint="eastAsia"/>
          <w:szCs w:val="21"/>
        </w:rPr>
        <w:t>頂いた</w:t>
      </w:r>
      <w:del w:id="140" w:author="N&amp;A" w:date="2020-07-14T16:56:00Z">
        <w:r w:rsidR="00696918" w:rsidDel="00857F80">
          <w:rPr>
            <w:rFonts w:ascii="メイリオ" w:eastAsia="メイリオ" w:hAnsi="メイリオ" w:hint="eastAsia"/>
            <w:szCs w:val="21"/>
          </w:rPr>
          <w:delText>申請情報</w:delText>
        </w:r>
        <w:r w:rsidRPr="00D87BD4" w:rsidDel="00857F80">
          <w:rPr>
            <w:rFonts w:ascii="メイリオ" w:eastAsia="メイリオ" w:hAnsi="メイリオ" w:hint="eastAsia"/>
            <w:szCs w:val="21"/>
          </w:rPr>
          <w:delText>、本人確認書類及び</w:delText>
        </w:r>
        <w:r w:rsidR="001A006F" w:rsidDel="00857F80">
          <w:rPr>
            <w:rFonts w:ascii="メイリオ" w:eastAsia="メイリオ" w:hAnsi="メイリオ" w:hint="eastAsia"/>
            <w:szCs w:val="21"/>
          </w:rPr>
          <w:delText>戸籍確認書類</w:delText>
        </w:r>
      </w:del>
      <w:ins w:id="141" w:author="N&amp;A" w:date="2020-07-14T16:56:00Z">
        <w:r w:rsidR="00857F80">
          <w:rPr>
            <w:rFonts w:ascii="メイリオ" w:eastAsia="メイリオ" w:hAnsi="メイリオ" w:hint="eastAsia"/>
            <w:szCs w:val="21"/>
          </w:rPr>
          <w:t>登録情報</w:t>
        </w:r>
      </w:ins>
      <w:r w:rsidRPr="00D87BD4">
        <w:rPr>
          <w:rFonts w:ascii="メイリオ" w:eastAsia="メイリオ" w:hAnsi="メイリオ" w:hint="eastAsia"/>
          <w:szCs w:val="21"/>
        </w:rPr>
        <w:t>に不足、不備がある場合、</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からユーザーに</w:t>
      </w:r>
      <w:r w:rsidR="00B707BE" w:rsidRPr="00D87BD4">
        <w:rPr>
          <w:rFonts w:ascii="メイリオ" w:eastAsia="メイリオ" w:hAnsi="メイリオ" w:hint="eastAsia"/>
          <w:szCs w:val="21"/>
        </w:rPr>
        <w:t>その旨</w:t>
      </w:r>
      <w:r w:rsidR="00696918">
        <w:rPr>
          <w:rFonts w:ascii="メイリオ" w:eastAsia="メイリオ" w:hAnsi="メイリオ" w:hint="eastAsia"/>
          <w:szCs w:val="21"/>
        </w:rPr>
        <w:t>を通知いたします。</w:t>
      </w:r>
      <w:r w:rsidRPr="00D87BD4">
        <w:rPr>
          <w:rFonts w:ascii="メイリオ" w:eastAsia="メイリオ" w:hAnsi="メイリオ" w:hint="eastAsia"/>
          <w:szCs w:val="21"/>
        </w:rPr>
        <w:t>内容をご確認のうえ</w:t>
      </w:r>
      <w:r w:rsidR="00B707BE" w:rsidRPr="00D87BD4">
        <w:rPr>
          <w:rFonts w:ascii="メイリオ" w:eastAsia="メイリオ" w:hAnsi="メイリオ" w:hint="eastAsia"/>
          <w:szCs w:val="21"/>
        </w:rPr>
        <w:t>、必要書類のご提出等の</w:t>
      </w:r>
      <w:r w:rsidRPr="00D87BD4">
        <w:rPr>
          <w:rFonts w:ascii="メイリオ" w:eastAsia="メイリオ" w:hAnsi="メイリオ" w:hint="eastAsia"/>
          <w:szCs w:val="21"/>
        </w:rPr>
        <w:t>ご対応</w:t>
      </w:r>
      <w:r w:rsidR="00B707BE" w:rsidRPr="00D87BD4">
        <w:rPr>
          <w:rFonts w:ascii="メイリオ" w:eastAsia="メイリオ" w:hAnsi="メイリオ" w:hint="eastAsia"/>
          <w:szCs w:val="21"/>
        </w:rPr>
        <w:t>をお願いいたします。</w:t>
      </w:r>
    </w:p>
    <w:p w14:paraId="485B9B60" w14:textId="77777777" w:rsidR="00233B94" w:rsidRDefault="00233B94" w:rsidP="00F83A2A">
      <w:pPr>
        <w:rPr>
          <w:ins w:id="142" w:author="Ishiwata Hiroichiro" w:date="2020-07-19T15:51:00Z"/>
          <w:rFonts w:ascii="メイリオ" w:eastAsia="メイリオ" w:hAnsi="メイリオ"/>
          <w:szCs w:val="21"/>
        </w:rPr>
      </w:pPr>
    </w:p>
    <w:p w14:paraId="7D64838B" w14:textId="77777777" w:rsidR="00422402" w:rsidRPr="00696918" w:rsidRDefault="00422402" w:rsidP="00F83A2A">
      <w:pPr>
        <w:rPr>
          <w:rFonts w:ascii="メイリオ" w:eastAsia="メイリオ" w:hAnsi="メイリオ"/>
          <w:szCs w:val="21"/>
        </w:rPr>
      </w:pPr>
    </w:p>
    <w:p w14:paraId="14176B40" w14:textId="77777777" w:rsidR="00F97766" w:rsidRDefault="00F97766" w:rsidP="00F83A2A">
      <w:pPr>
        <w:rPr>
          <w:rFonts w:ascii="メイリオ" w:eastAsia="メイリオ" w:hAnsi="メイリオ"/>
          <w:b/>
          <w:bCs/>
          <w:szCs w:val="21"/>
        </w:rPr>
      </w:pPr>
      <w:r w:rsidRPr="00D87BD4">
        <w:rPr>
          <w:rFonts w:ascii="メイリオ" w:eastAsia="メイリオ" w:hAnsi="メイリオ" w:hint="eastAsia"/>
          <w:b/>
          <w:bCs/>
          <w:szCs w:val="21"/>
        </w:rPr>
        <w:t>３．</w:t>
      </w:r>
      <w:r w:rsidR="00895B4C" w:rsidRPr="00696918">
        <w:rPr>
          <w:rFonts w:ascii="メイリオ" w:eastAsia="メイリオ" w:hAnsi="メイリオ" w:hint="eastAsia"/>
          <w:b/>
          <w:bCs/>
          <w:szCs w:val="21"/>
        </w:rPr>
        <w:t>申請が</w:t>
      </w:r>
      <w:r w:rsidRPr="00696918">
        <w:rPr>
          <w:rFonts w:ascii="メイリオ" w:eastAsia="メイリオ" w:hAnsi="メイリオ" w:hint="eastAsia"/>
          <w:b/>
          <w:bCs/>
          <w:szCs w:val="21"/>
        </w:rPr>
        <w:t>できない場</w:t>
      </w:r>
      <w:r w:rsidRPr="00D87BD4">
        <w:rPr>
          <w:rFonts w:ascii="メイリオ" w:eastAsia="メイリオ" w:hAnsi="メイリオ" w:hint="eastAsia"/>
          <w:b/>
          <w:bCs/>
          <w:szCs w:val="21"/>
        </w:rPr>
        <w:t>合について</w:t>
      </w:r>
    </w:p>
    <w:p w14:paraId="617A448C" w14:textId="77777777" w:rsidR="00AF2495" w:rsidRPr="00D87BD4" w:rsidRDefault="00AF2495" w:rsidP="00F83A2A">
      <w:pPr>
        <w:rPr>
          <w:rFonts w:ascii="メイリオ" w:eastAsia="メイリオ" w:hAnsi="メイリオ"/>
          <w:b/>
          <w:bCs/>
          <w:szCs w:val="21"/>
        </w:rPr>
      </w:pPr>
      <w:r>
        <w:rPr>
          <w:rFonts w:ascii="メイリオ" w:eastAsia="メイリオ" w:hAnsi="メイリオ" w:hint="eastAsia"/>
          <w:b/>
          <w:bCs/>
          <w:szCs w:val="21"/>
        </w:rPr>
        <w:t>本アプリでユーザー</w:t>
      </w:r>
      <w:r w:rsidR="00895B4C">
        <w:rPr>
          <w:rFonts w:ascii="メイリオ" w:eastAsia="メイリオ" w:hAnsi="メイリオ" w:hint="eastAsia"/>
          <w:b/>
          <w:bCs/>
          <w:szCs w:val="21"/>
        </w:rPr>
        <w:t>申請が</w:t>
      </w:r>
      <w:r>
        <w:rPr>
          <w:rFonts w:ascii="メイリオ" w:eastAsia="メイリオ" w:hAnsi="メイリオ" w:hint="eastAsia"/>
          <w:b/>
          <w:bCs/>
          <w:szCs w:val="21"/>
        </w:rPr>
        <w:t>できない方々についてご説明いたします。</w:t>
      </w:r>
    </w:p>
    <w:p w14:paraId="2AA4A7F2" w14:textId="77777777" w:rsidR="00895B4C" w:rsidRPr="00D87BD4" w:rsidRDefault="00F97766" w:rsidP="00895B4C">
      <w:pPr>
        <w:ind w:firstLineChars="100" w:firstLine="210"/>
        <w:rPr>
          <w:rFonts w:ascii="メイリオ" w:eastAsia="メイリオ" w:hAnsi="メイリオ"/>
          <w:szCs w:val="21"/>
        </w:rPr>
      </w:pPr>
      <w:r w:rsidRPr="00D87BD4">
        <w:rPr>
          <w:rFonts w:ascii="メイリオ" w:eastAsia="メイリオ" w:hAnsi="メイリオ" w:hint="eastAsia"/>
          <w:szCs w:val="21"/>
        </w:rPr>
        <w:t>下記に該当するユーザーは、本アプリにおいてパートナー</w:t>
      </w:r>
      <w:del w:id="143" w:author="Ishiwata Hiroichiro" w:date="2020-07-19T16:13:00Z">
        <w:r w:rsidRPr="00D87BD4" w:rsidDel="008E0D35">
          <w:rPr>
            <w:rFonts w:ascii="メイリオ" w:eastAsia="メイリオ" w:hAnsi="メイリオ" w:hint="eastAsia"/>
            <w:szCs w:val="21"/>
          </w:rPr>
          <w:delText>シップ</w:delText>
        </w:r>
      </w:del>
      <w:r w:rsidRPr="00D87BD4">
        <w:rPr>
          <w:rFonts w:ascii="メイリオ" w:eastAsia="メイリオ" w:hAnsi="メイリオ" w:hint="eastAsia"/>
          <w:szCs w:val="21"/>
        </w:rPr>
        <w:t>関係を登録することができません。ご了承ください。</w:t>
      </w:r>
    </w:p>
    <w:p w14:paraId="09CBB6C6" w14:textId="77777777" w:rsidR="00696918" w:rsidRDefault="008054BC">
      <w:pPr>
        <w:ind w:left="420"/>
        <w:rPr>
          <w:rFonts w:ascii="メイリオ" w:eastAsia="メイリオ" w:hAnsi="メイリオ"/>
          <w:szCs w:val="21"/>
        </w:rPr>
        <w:pPrChange w:id="144" w:author="N&amp;A" w:date="2020-07-14T12:36:00Z">
          <w:pPr/>
        </w:pPrChange>
      </w:pPr>
      <w:ins w:id="145" w:author="N&amp;A" w:date="2020-07-14T12:37:00Z">
        <w:r>
          <w:rPr>
            <w:rFonts w:ascii="メイリオ" w:eastAsia="メイリオ" w:hAnsi="メイリオ" w:hint="eastAsia"/>
            <w:szCs w:val="21"/>
          </w:rPr>
          <w:lastRenderedPageBreak/>
          <w:t>-</w:t>
        </w:r>
      </w:ins>
      <w:del w:id="146" w:author="N&amp;A" w:date="2020-07-14T12:37:00Z">
        <w:r w:rsidR="00F97766" w:rsidRPr="00D87BD4" w:rsidDel="008054BC">
          <w:rPr>
            <w:rFonts w:ascii="メイリオ" w:eastAsia="メイリオ" w:hAnsi="メイリオ" w:hint="eastAsia"/>
            <w:szCs w:val="21"/>
          </w:rPr>
          <w:delText>・</w:delText>
        </w:r>
      </w:del>
      <w:r w:rsidR="00696918">
        <w:rPr>
          <w:rFonts w:ascii="メイリオ" w:eastAsia="メイリオ" w:hAnsi="メイリオ" w:hint="eastAsia"/>
          <w:szCs w:val="21"/>
        </w:rPr>
        <w:t>本アプリでパートナー</w:t>
      </w:r>
      <w:del w:id="147" w:author="Ishiwata Hiroichiro" w:date="2020-07-19T16:13:00Z">
        <w:r w:rsidR="00696918" w:rsidDel="008E0D35">
          <w:rPr>
            <w:rFonts w:ascii="メイリオ" w:eastAsia="メイリオ" w:hAnsi="メイリオ" w:hint="eastAsia"/>
            <w:szCs w:val="21"/>
          </w:rPr>
          <w:delText>シップ</w:delText>
        </w:r>
      </w:del>
      <w:r w:rsidR="00696918">
        <w:rPr>
          <w:rFonts w:ascii="メイリオ" w:eastAsia="メイリオ" w:hAnsi="メイリオ" w:hint="eastAsia"/>
          <w:szCs w:val="21"/>
        </w:rPr>
        <w:t>関係を申請するパートナーとは別の配偶者又はパートナーがいる方。</w:t>
      </w:r>
    </w:p>
    <w:p w14:paraId="672F84D2" w14:textId="77777777" w:rsidR="00F97766" w:rsidRPr="00D87BD4" w:rsidRDefault="008054BC">
      <w:pPr>
        <w:ind w:left="420"/>
        <w:rPr>
          <w:rFonts w:ascii="メイリオ" w:eastAsia="メイリオ" w:hAnsi="メイリオ"/>
          <w:szCs w:val="21"/>
        </w:rPr>
        <w:pPrChange w:id="148" w:author="N&amp;A" w:date="2020-07-14T12:36:00Z">
          <w:pPr/>
        </w:pPrChange>
      </w:pPr>
      <w:ins w:id="149" w:author="N&amp;A" w:date="2020-07-14T12:37:00Z">
        <w:r>
          <w:rPr>
            <w:rFonts w:ascii="メイリオ" w:eastAsia="メイリオ" w:hAnsi="メイリオ" w:hint="eastAsia"/>
            <w:szCs w:val="21"/>
          </w:rPr>
          <w:t>-</w:t>
        </w:r>
      </w:ins>
      <w:del w:id="150" w:author="N&amp;A" w:date="2020-07-14T12:37:00Z">
        <w:r w:rsidR="00F97766" w:rsidRPr="00D87BD4" w:rsidDel="008054BC">
          <w:rPr>
            <w:rFonts w:ascii="メイリオ" w:eastAsia="メイリオ" w:hAnsi="メイリオ" w:hint="eastAsia"/>
            <w:szCs w:val="21"/>
          </w:rPr>
          <w:delText>・</w:delText>
        </w:r>
      </w:del>
      <w:r w:rsidR="00696918">
        <w:rPr>
          <w:rFonts w:ascii="メイリオ" w:eastAsia="メイリオ" w:hAnsi="メイリオ"/>
          <w:szCs w:val="21"/>
        </w:rPr>
        <w:t>申請情報</w:t>
      </w:r>
      <w:r w:rsidR="00F97766" w:rsidRPr="00D87BD4">
        <w:rPr>
          <w:rFonts w:ascii="メイリオ" w:eastAsia="メイリオ" w:hAnsi="メイリオ" w:hint="eastAsia"/>
          <w:szCs w:val="21"/>
        </w:rPr>
        <w:t>に</w:t>
      </w:r>
      <w:r w:rsidR="00F97766" w:rsidRPr="00D87BD4">
        <w:rPr>
          <w:rFonts w:ascii="メイリオ" w:eastAsia="メイリオ" w:hAnsi="メイリオ"/>
          <w:szCs w:val="21"/>
        </w:rPr>
        <w:t>虚偽、誤記又は記載漏れがあ</w:t>
      </w:r>
      <w:r w:rsidR="00F97766" w:rsidRPr="00D87BD4">
        <w:rPr>
          <w:rFonts w:ascii="メイリオ" w:eastAsia="メイリオ" w:hAnsi="メイリオ" w:hint="eastAsia"/>
          <w:szCs w:val="21"/>
        </w:rPr>
        <w:t>る方</w:t>
      </w:r>
    </w:p>
    <w:p w14:paraId="250763A7" w14:textId="77777777" w:rsidR="00F97766" w:rsidRPr="00D87BD4" w:rsidRDefault="008054BC">
      <w:pPr>
        <w:ind w:left="420"/>
        <w:rPr>
          <w:rFonts w:ascii="メイリオ" w:eastAsia="メイリオ" w:hAnsi="メイリオ"/>
          <w:szCs w:val="21"/>
        </w:rPr>
        <w:pPrChange w:id="151" w:author="N&amp;A" w:date="2020-07-14T12:36:00Z">
          <w:pPr/>
        </w:pPrChange>
      </w:pPr>
      <w:ins w:id="152" w:author="N&amp;A" w:date="2020-07-14T12:37:00Z">
        <w:r>
          <w:rPr>
            <w:rFonts w:ascii="メイリオ" w:eastAsia="メイリオ" w:hAnsi="メイリオ" w:hint="eastAsia"/>
            <w:szCs w:val="21"/>
          </w:rPr>
          <w:t>-</w:t>
        </w:r>
      </w:ins>
      <w:del w:id="153" w:author="N&amp;A" w:date="2020-07-14T12:37:00Z">
        <w:r w:rsidR="00F97766" w:rsidRPr="00D87BD4" w:rsidDel="008054BC">
          <w:rPr>
            <w:rFonts w:ascii="メイリオ" w:eastAsia="メイリオ" w:hAnsi="メイリオ" w:hint="eastAsia"/>
            <w:szCs w:val="21"/>
          </w:rPr>
          <w:delText>・</w:delText>
        </w:r>
      </w:del>
      <w:r w:rsidR="00F97766" w:rsidRPr="00D87BD4">
        <w:rPr>
          <w:rFonts w:ascii="メイリオ" w:eastAsia="メイリオ" w:hAnsi="メイリオ"/>
          <w:szCs w:val="21"/>
        </w:rPr>
        <w:t>20</w:t>
      </w:r>
      <w:r w:rsidR="00F97766" w:rsidRPr="00D87BD4">
        <w:rPr>
          <w:rFonts w:ascii="メイリオ" w:eastAsia="メイリオ" w:hAnsi="メイリオ" w:hint="eastAsia"/>
          <w:szCs w:val="21"/>
        </w:rPr>
        <w:t>歳未満</w:t>
      </w:r>
      <w:r w:rsidR="00F97766" w:rsidRPr="00D87BD4">
        <w:rPr>
          <w:rFonts w:ascii="メイリオ" w:eastAsia="メイリオ" w:hAnsi="メイリオ"/>
          <w:szCs w:val="21"/>
        </w:rPr>
        <w:t>である</w:t>
      </w:r>
      <w:r w:rsidR="00F97766" w:rsidRPr="00D87BD4">
        <w:rPr>
          <w:rFonts w:ascii="メイリオ" w:eastAsia="メイリオ" w:hAnsi="メイリオ" w:hint="eastAsia"/>
          <w:szCs w:val="21"/>
        </w:rPr>
        <w:t>方</w:t>
      </w:r>
    </w:p>
    <w:p w14:paraId="2786BEB5" w14:textId="77777777" w:rsidR="00F97766" w:rsidRPr="00D87BD4" w:rsidRDefault="008054BC">
      <w:pPr>
        <w:ind w:left="420"/>
        <w:rPr>
          <w:rFonts w:ascii="メイリオ" w:eastAsia="メイリオ" w:hAnsi="メイリオ"/>
          <w:szCs w:val="21"/>
        </w:rPr>
        <w:pPrChange w:id="154" w:author="N&amp;A" w:date="2020-07-14T12:36:00Z">
          <w:pPr/>
        </w:pPrChange>
      </w:pPr>
      <w:ins w:id="155" w:author="N&amp;A" w:date="2020-07-14T12:37:00Z">
        <w:r>
          <w:rPr>
            <w:rFonts w:ascii="メイリオ" w:eastAsia="メイリオ" w:hAnsi="メイリオ" w:hint="eastAsia"/>
            <w:szCs w:val="21"/>
          </w:rPr>
          <w:t>-</w:t>
        </w:r>
      </w:ins>
      <w:del w:id="156" w:author="N&amp;A" w:date="2020-07-14T12:37:00Z">
        <w:r w:rsidR="00F97766" w:rsidRPr="00D87BD4" w:rsidDel="008054BC">
          <w:rPr>
            <w:rFonts w:ascii="メイリオ" w:eastAsia="メイリオ" w:hAnsi="メイリオ" w:hint="eastAsia"/>
            <w:szCs w:val="21"/>
          </w:rPr>
          <w:delText>・</w:delText>
        </w:r>
      </w:del>
      <w:r w:rsidR="00F97766" w:rsidRPr="00D87BD4">
        <w:rPr>
          <w:rFonts w:ascii="メイリオ" w:eastAsia="メイリオ" w:hAnsi="メイリオ"/>
          <w:szCs w:val="21"/>
        </w:rPr>
        <w:t>反社会的勢力である、又は資金提供その他を通じて反社会的勢力の維持、運営若しくは経営に協力若しくは関与する等反社会的勢力との何らかの交流若しくは関与を行っていると</w:t>
      </w:r>
      <w:proofErr w:type="spellStart"/>
      <w:ins w:id="157" w:author="N&amp;A" w:date="2020-07-14T12:48:00Z">
        <w:r w:rsidR="00236904">
          <w:rPr>
            <w:rFonts w:ascii="メイリオ" w:eastAsia="メイリオ" w:hAnsi="メイリオ" w:hint="eastAsia"/>
            <w:szCs w:val="21"/>
          </w:rPr>
          <w:t>Famiee</w:t>
        </w:r>
      </w:ins>
      <w:proofErr w:type="spellEnd"/>
      <w:del w:id="158" w:author="N&amp;A" w:date="2020-07-14T12:48:00Z">
        <w:r w:rsidR="00F97766" w:rsidRPr="00D87BD4" w:rsidDel="00236904">
          <w:rPr>
            <w:rFonts w:ascii="メイリオ" w:eastAsia="メイリオ" w:hAnsi="メイリオ"/>
            <w:szCs w:val="21"/>
          </w:rPr>
          <w:delText>当社</w:delText>
        </w:r>
      </w:del>
      <w:r w:rsidR="00F97766" w:rsidRPr="00D87BD4">
        <w:rPr>
          <w:rFonts w:ascii="メイリオ" w:eastAsia="メイリオ" w:hAnsi="メイリオ"/>
          <w:szCs w:val="21"/>
        </w:rPr>
        <w:t>が判断</w:t>
      </w:r>
      <w:r w:rsidR="00F97766" w:rsidRPr="00D87BD4">
        <w:rPr>
          <w:rFonts w:ascii="メイリオ" w:eastAsia="メイリオ" w:hAnsi="メイリオ" w:hint="eastAsia"/>
          <w:szCs w:val="21"/>
        </w:rPr>
        <w:t>する方</w:t>
      </w:r>
    </w:p>
    <w:p w14:paraId="774EF2B4" w14:textId="77777777" w:rsidR="00F97766" w:rsidRPr="00D87BD4" w:rsidRDefault="008054BC">
      <w:pPr>
        <w:ind w:left="420"/>
        <w:rPr>
          <w:rFonts w:ascii="メイリオ" w:eastAsia="メイリオ" w:hAnsi="メイリオ"/>
          <w:szCs w:val="21"/>
        </w:rPr>
        <w:pPrChange w:id="159" w:author="N&amp;A" w:date="2020-07-14T12:36:00Z">
          <w:pPr/>
        </w:pPrChange>
      </w:pPr>
      <w:ins w:id="160" w:author="N&amp;A" w:date="2020-07-14T12:37:00Z">
        <w:r>
          <w:rPr>
            <w:rFonts w:ascii="メイリオ" w:eastAsia="メイリオ" w:hAnsi="メイリオ" w:hint="eastAsia"/>
            <w:szCs w:val="21"/>
          </w:rPr>
          <w:t>-</w:t>
        </w:r>
      </w:ins>
      <w:del w:id="161" w:author="N&amp;A" w:date="2020-07-14T12:37:00Z">
        <w:r w:rsidR="00F97766" w:rsidRPr="00D87BD4" w:rsidDel="008054BC">
          <w:rPr>
            <w:rFonts w:ascii="メイリオ" w:eastAsia="メイリオ" w:hAnsi="メイリオ" w:hint="eastAsia"/>
            <w:szCs w:val="21"/>
          </w:rPr>
          <w:delText>・</w:delText>
        </w:r>
      </w:del>
      <w:r w:rsidR="00F97766" w:rsidRPr="00D87BD4">
        <w:rPr>
          <w:rFonts w:ascii="メイリオ" w:eastAsia="メイリオ" w:hAnsi="メイリオ"/>
          <w:szCs w:val="21"/>
        </w:rPr>
        <w:t>成年被後見人、被保佐人又は被補助人のいずれかであり、後見人､保佐人又は補助人の同意等を得ていな</w:t>
      </w:r>
      <w:r w:rsidR="00F97766" w:rsidRPr="00D87BD4">
        <w:rPr>
          <w:rFonts w:ascii="メイリオ" w:eastAsia="メイリオ" w:hAnsi="メイリオ" w:hint="eastAsia"/>
          <w:szCs w:val="21"/>
        </w:rPr>
        <w:t>い方</w:t>
      </w:r>
    </w:p>
    <w:p w14:paraId="2AC1D223" w14:textId="77777777" w:rsidR="00F97766" w:rsidRPr="00D87BD4" w:rsidRDefault="008054BC">
      <w:pPr>
        <w:ind w:left="420"/>
        <w:rPr>
          <w:rFonts w:ascii="メイリオ" w:eastAsia="メイリオ" w:hAnsi="メイリオ"/>
          <w:szCs w:val="21"/>
        </w:rPr>
        <w:pPrChange w:id="162" w:author="N&amp;A" w:date="2020-07-14T12:36:00Z">
          <w:pPr/>
        </w:pPrChange>
      </w:pPr>
      <w:ins w:id="163" w:author="N&amp;A" w:date="2020-07-14T12:37:00Z">
        <w:r>
          <w:rPr>
            <w:rFonts w:ascii="メイリオ" w:eastAsia="メイリオ" w:hAnsi="メイリオ" w:hint="eastAsia"/>
            <w:szCs w:val="21"/>
          </w:rPr>
          <w:t>-</w:t>
        </w:r>
      </w:ins>
      <w:del w:id="164" w:author="N&amp;A" w:date="2020-07-14T12:37:00Z">
        <w:r w:rsidR="00F97766" w:rsidRPr="00D87BD4" w:rsidDel="008054BC">
          <w:rPr>
            <w:rFonts w:ascii="メイリオ" w:eastAsia="メイリオ" w:hAnsi="メイリオ" w:hint="eastAsia"/>
            <w:szCs w:val="21"/>
          </w:rPr>
          <w:delText>・</w:delText>
        </w:r>
      </w:del>
      <w:r w:rsidR="00F97766" w:rsidRPr="00D87BD4">
        <w:rPr>
          <w:rFonts w:ascii="メイリオ" w:eastAsia="メイリオ" w:hAnsi="メイリオ"/>
          <w:szCs w:val="21"/>
        </w:rPr>
        <w:t>その他、</w:t>
      </w:r>
      <w:proofErr w:type="spellStart"/>
      <w:ins w:id="165" w:author="N&amp;A" w:date="2020-07-14T12:48:00Z">
        <w:r w:rsidR="00236904">
          <w:rPr>
            <w:rFonts w:ascii="メイリオ" w:eastAsia="メイリオ" w:hAnsi="メイリオ" w:hint="eastAsia"/>
            <w:szCs w:val="21"/>
          </w:rPr>
          <w:t>Famiee</w:t>
        </w:r>
      </w:ins>
      <w:proofErr w:type="spellEnd"/>
      <w:del w:id="166" w:author="N&amp;A" w:date="2020-07-14T12:48:00Z">
        <w:r w:rsidR="00F97766" w:rsidRPr="00D87BD4" w:rsidDel="00236904">
          <w:rPr>
            <w:rFonts w:ascii="メイリオ" w:eastAsia="メイリオ" w:hAnsi="メイリオ"/>
            <w:szCs w:val="21"/>
          </w:rPr>
          <w:delText>当社</w:delText>
        </w:r>
      </w:del>
      <w:r w:rsidR="00F97766" w:rsidRPr="00D87BD4">
        <w:rPr>
          <w:rFonts w:ascii="メイリオ" w:eastAsia="メイリオ" w:hAnsi="メイリオ"/>
          <w:szCs w:val="21"/>
        </w:rPr>
        <w:t>が登録を適当でないと</w:t>
      </w:r>
      <w:r w:rsidR="00F97766" w:rsidRPr="00D87BD4">
        <w:rPr>
          <w:rFonts w:ascii="メイリオ" w:eastAsia="メイリオ" w:hAnsi="メイリオ" w:hint="eastAsia"/>
          <w:szCs w:val="21"/>
        </w:rPr>
        <w:t>判断した方</w:t>
      </w:r>
    </w:p>
    <w:p w14:paraId="68A74E2C" w14:textId="77777777" w:rsidR="00F97766" w:rsidRPr="00D87BD4" w:rsidRDefault="00F97766" w:rsidP="00F83A2A">
      <w:pPr>
        <w:rPr>
          <w:rFonts w:ascii="メイリオ" w:eastAsia="メイリオ" w:hAnsi="メイリオ"/>
          <w:szCs w:val="21"/>
        </w:rPr>
      </w:pPr>
    </w:p>
    <w:p w14:paraId="756ED66E" w14:textId="77777777" w:rsidR="00932F01" w:rsidRDefault="009135E2" w:rsidP="00F83A2A">
      <w:pPr>
        <w:rPr>
          <w:rFonts w:ascii="メイリオ" w:eastAsia="メイリオ" w:hAnsi="メイリオ"/>
          <w:b/>
          <w:bCs/>
          <w:szCs w:val="21"/>
        </w:rPr>
      </w:pPr>
      <w:r w:rsidRPr="00D87BD4">
        <w:rPr>
          <w:rFonts w:ascii="メイリオ" w:eastAsia="メイリオ" w:hAnsi="メイリオ" w:hint="eastAsia"/>
          <w:b/>
          <w:bCs/>
          <w:szCs w:val="21"/>
        </w:rPr>
        <w:t>４</w:t>
      </w:r>
      <w:r w:rsidR="00932F01" w:rsidRPr="00D87BD4">
        <w:rPr>
          <w:rFonts w:ascii="メイリオ" w:eastAsia="メイリオ" w:hAnsi="メイリオ" w:hint="eastAsia"/>
          <w:b/>
          <w:bCs/>
          <w:szCs w:val="21"/>
        </w:rPr>
        <w:t>．</w:t>
      </w:r>
      <w:r w:rsidR="00632EF7">
        <w:rPr>
          <w:rFonts w:ascii="メイリオ" w:eastAsia="メイリオ" w:hAnsi="メイリオ" w:hint="eastAsia"/>
          <w:b/>
          <w:bCs/>
          <w:szCs w:val="21"/>
        </w:rPr>
        <w:t>ユーザーの皆様にご</w:t>
      </w:r>
      <w:r w:rsidR="00932F01" w:rsidRPr="00D87BD4">
        <w:rPr>
          <w:rFonts w:ascii="メイリオ" w:eastAsia="メイリオ" w:hAnsi="メイリオ" w:hint="eastAsia"/>
          <w:b/>
          <w:bCs/>
          <w:szCs w:val="21"/>
        </w:rPr>
        <w:t>注意</w:t>
      </w:r>
      <w:r w:rsidR="00632EF7">
        <w:rPr>
          <w:rFonts w:ascii="メイリオ" w:eastAsia="メイリオ" w:hAnsi="メイリオ" w:hint="eastAsia"/>
          <w:b/>
          <w:bCs/>
          <w:szCs w:val="21"/>
        </w:rPr>
        <w:t>頂きたい</w:t>
      </w:r>
      <w:r w:rsidR="00932F01" w:rsidRPr="00D87BD4">
        <w:rPr>
          <w:rFonts w:ascii="メイリオ" w:eastAsia="メイリオ" w:hAnsi="メイリオ" w:hint="eastAsia"/>
          <w:b/>
          <w:bCs/>
          <w:szCs w:val="21"/>
        </w:rPr>
        <w:t>事項</w:t>
      </w:r>
    </w:p>
    <w:p w14:paraId="3825421B" w14:textId="77777777" w:rsidR="00AF2495" w:rsidRDefault="00AF2495" w:rsidP="00F83A2A">
      <w:pPr>
        <w:rPr>
          <w:rFonts w:ascii="メイリオ" w:eastAsia="メイリオ" w:hAnsi="メイリオ"/>
          <w:b/>
          <w:bCs/>
          <w:szCs w:val="21"/>
        </w:rPr>
      </w:pPr>
      <w:r>
        <w:rPr>
          <w:rFonts w:ascii="メイリオ" w:eastAsia="メイリオ" w:hAnsi="メイリオ" w:hint="eastAsia"/>
          <w:b/>
          <w:bCs/>
          <w:szCs w:val="21"/>
        </w:rPr>
        <w:t>本アプリの使用において、ユーザーの皆様にご注意いただきたいことをご説明いたします。</w:t>
      </w:r>
    </w:p>
    <w:p w14:paraId="0865E14D" w14:textId="77777777" w:rsidR="00AF2495" w:rsidRPr="00D87BD4" w:rsidDel="00C90621" w:rsidRDefault="00AF2495" w:rsidP="00F83A2A">
      <w:pPr>
        <w:rPr>
          <w:del w:id="167" w:author="N&amp;A" w:date="2020-07-14T16:48:00Z"/>
          <w:rFonts w:ascii="メイリオ" w:eastAsia="メイリオ" w:hAnsi="メイリオ"/>
          <w:b/>
          <w:bCs/>
          <w:szCs w:val="21"/>
        </w:rPr>
      </w:pPr>
    </w:p>
    <w:p w14:paraId="4780F222" w14:textId="77777777" w:rsidR="00293F0A" w:rsidRDefault="00932F01" w:rsidP="00F83A2A">
      <w:pPr>
        <w:rPr>
          <w:rFonts w:ascii="メイリオ" w:eastAsia="メイリオ" w:hAnsi="メイリオ"/>
          <w:szCs w:val="21"/>
        </w:rPr>
      </w:pPr>
      <w:r w:rsidRPr="00D87BD4">
        <w:rPr>
          <w:rFonts w:ascii="メイリオ" w:eastAsia="メイリオ" w:hAnsi="メイリオ" w:hint="eastAsia"/>
          <w:szCs w:val="21"/>
        </w:rPr>
        <w:t>・ご入力</w:t>
      </w:r>
      <w:ins w:id="168" w:author="N&amp;A" w:date="2020-07-14T16:57:00Z">
        <w:r w:rsidR="00857F80">
          <w:rPr>
            <w:rFonts w:ascii="メイリオ" w:eastAsia="メイリオ" w:hAnsi="メイリオ" w:hint="eastAsia"/>
            <w:szCs w:val="21"/>
          </w:rPr>
          <w:t>・ご提出</w:t>
        </w:r>
      </w:ins>
      <w:r w:rsidRPr="00D87BD4">
        <w:rPr>
          <w:rFonts w:ascii="メイリオ" w:eastAsia="メイリオ" w:hAnsi="メイリオ" w:hint="eastAsia"/>
          <w:szCs w:val="21"/>
        </w:rPr>
        <w:t>いただいた</w:t>
      </w:r>
      <w:r w:rsidR="00293F0A" w:rsidRPr="00D87BD4">
        <w:rPr>
          <w:rFonts w:ascii="メイリオ" w:eastAsia="メイリオ" w:hAnsi="メイリオ" w:hint="eastAsia"/>
          <w:szCs w:val="21"/>
        </w:rPr>
        <w:t>ユーザーの</w:t>
      </w:r>
      <w:del w:id="169" w:author="N&amp;A" w:date="2020-07-14T16:57:00Z">
        <w:r w:rsidR="00696918" w:rsidDel="00857F80">
          <w:rPr>
            <w:rFonts w:ascii="メイリオ" w:eastAsia="メイリオ" w:hAnsi="メイリオ" w:hint="eastAsia"/>
            <w:szCs w:val="21"/>
          </w:rPr>
          <w:delText>申請情報</w:delText>
        </w:r>
        <w:r w:rsidRPr="00D87BD4" w:rsidDel="00857F80">
          <w:rPr>
            <w:rFonts w:ascii="メイリオ" w:eastAsia="メイリオ" w:hAnsi="メイリオ" w:hint="eastAsia"/>
            <w:szCs w:val="21"/>
          </w:rPr>
          <w:delText>、本人確認書類</w:delText>
        </w:r>
      </w:del>
      <w:del w:id="170" w:author="N&amp;A" w:date="2020-07-14T16:48:00Z">
        <w:r w:rsidRPr="00D87BD4" w:rsidDel="00C90621">
          <w:rPr>
            <w:rFonts w:ascii="メイリオ" w:eastAsia="メイリオ" w:hAnsi="メイリオ" w:hint="eastAsia"/>
            <w:szCs w:val="21"/>
          </w:rPr>
          <w:delText>、</w:delText>
        </w:r>
      </w:del>
      <w:del w:id="171" w:author="N&amp;A" w:date="2020-07-14T16:57:00Z">
        <w:r w:rsidR="001A006F" w:rsidDel="00857F80">
          <w:rPr>
            <w:rFonts w:ascii="メイリオ" w:eastAsia="メイリオ" w:hAnsi="メイリオ" w:hint="eastAsia"/>
            <w:szCs w:val="21"/>
          </w:rPr>
          <w:delText>戸籍確認書類</w:delText>
        </w:r>
      </w:del>
      <w:ins w:id="172" w:author="N&amp;A" w:date="2020-07-14T16:57:00Z">
        <w:r w:rsidR="00857F80">
          <w:rPr>
            <w:rFonts w:ascii="メイリオ" w:eastAsia="メイリオ" w:hAnsi="メイリオ" w:hint="eastAsia"/>
            <w:szCs w:val="21"/>
          </w:rPr>
          <w:t>登録情報</w:t>
        </w:r>
      </w:ins>
      <w:r w:rsidRPr="00D87BD4">
        <w:rPr>
          <w:rFonts w:ascii="メイリオ" w:eastAsia="メイリオ" w:hAnsi="メイリオ" w:hint="eastAsia"/>
          <w:szCs w:val="21"/>
        </w:rPr>
        <w:t>は、本人確認及び独身確認のために</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が提携する「</w:t>
      </w:r>
      <w:proofErr w:type="spellStart"/>
      <w:r w:rsidRPr="00D87BD4">
        <w:rPr>
          <w:rFonts w:ascii="メイリオ" w:eastAsia="メイリオ" w:hAnsi="メイリオ" w:hint="eastAsia"/>
          <w:szCs w:val="21"/>
        </w:rPr>
        <w:t>e</w:t>
      </w:r>
      <w:r w:rsidRPr="00D87BD4">
        <w:rPr>
          <w:rFonts w:ascii="メイリオ" w:eastAsia="メイリオ" w:hAnsi="メイリオ"/>
          <w:szCs w:val="21"/>
        </w:rPr>
        <w:t>KYC</w:t>
      </w:r>
      <w:proofErr w:type="spellEnd"/>
      <w:r w:rsidRPr="00D87BD4">
        <w:rPr>
          <w:rFonts w:ascii="メイリオ" w:eastAsia="メイリオ" w:hAnsi="メイリオ" w:hint="eastAsia"/>
          <w:szCs w:val="21"/>
        </w:rPr>
        <w:t>」（オンライン本人確認）事業者である株式会社</w:t>
      </w:r>
      <w:proofErr w:type="spellStart"/>
      <w:r w:rsidRPr="00D87BD4">
        <w:rPr>
          <w:rFonts w:ascii="メイリオ" w:eastAsia="メイリオ" w:hAnsi="メイリオ" w:hint="eastAsia"/>
          <w:szCs w:val="21"/>
        </w:rPr>
        <w:t>T</w:t>
      </w:r>
      <w:r w:rsidRPr="00D87BD4">
        <w:rPr>
          <w:rFonts w:ascii="メイリオ" w:eastAsia="メイリオ" w:hAnsi="メイリオ"/>
          <w:szCs w:val="21"/>
        </w:rPr>
        <w:t>rustDock</w:t>
      </w:r>
      <w:proofErr w:type="spellEnd"/>
      <w:r w:rsidR="002479DE">
        <w:rPr>
          <w:rFonts w:ascii="メイリオ" w:eastAsia="メイリオ" w:hAnsi="メイリオ" w:hint="eastAsia"/>
          <w:szCs w:val="21"/>
        </w:rPr>
        <w:t>（以下、「</w:t>
      </w:r>
      <w:proofErr w:type="spellStart"/>
      <w:r w:rsidR="002479DE">
        <w:rPr>
          <w:rFonts w:ascii="メイリオ" w:eastAsia="メイリオ" w:hAnsi="メイリオ" w:hint="eastAsia"/>
          <w:szCs w:val="21"/>
        </w:rPr>
        <w:t>TrustDock</w:t>
      </w:r>
      <w:proofErr w:type="spellEnd"/>
      <w:r w:rsidR="002479DE">
        <w:rPr>
          <w:rFonts w:ascii="メイリオ" w:eastAsia="メイリオ" w:hAnsi="メイリオ" w:hint="eastAsia"/>
          <w:szCs w:val="21"/>
        </w:rPr>
        <w:t>」といいます）</w:t>
      </w:r>
      <w:r w:rsidRPr="00D87BD4">
        <w:rPr>
          <w:rFonts w:ascii="メイリオ" w:eastAsia="メイリオ" w:hAnsi="メイリオ" w:hint="eastAsia"/>
          <w:szCs w:val="21"/>
        </w:rPr>
        <w:t>に提供します。</w:t>
      </w:r>
      <w:r w:rsidR="000923CC">
        <w:rPr>
          <w:rFonts w:ascii="メイリオ" w:eastAsia="メイリオ" w:hAnsi="メイリオ" w:hint="eastAsia"/>
          <w:szCs w:val="21"/>
        </w:rPr>
        <w:t>本アプリに、</w:t>
      </w:r>
      <w:proofErr w:type="spellStart"/>
      <w:r w:rsidR="000923CC" w:rsidRPr="00142580">
        <w:rPr>
          <w:rFonts w:ascii="メイリオ" w:eastAsia="メイリオ" w:hAnsi="メイリオ" w:hint="eastAsia"/>
          <w:szCs w:val="21"/>
        </w:rPr>
        <w:t>TrustDock</w:t>
      </w:r>
      <w:proofErr w:type="spellEnd"/>
      <w:r w:rsidR="000923CC" w:rsidRPr="00142580">
        <w:rPr>
          <w:rFonts w:ascii="メイリオ" w:eastAsia="メイリオ" w:hAnsi="メイリオ" w:hint="eastAsia"/>
          <w:szCs w:val="21"/>
        </w:rPr>
        <w:t>のモジュール</w:t>
      </w:r>
      <w:r w:rsidR="000923CC">
        <w:rPr>
          <w:rFonts w:ascii="メイリオ" w:eastAsia="メイリオ" w:hAnsi="メイリオ" w:hint="eastAsia"/>
          <w:szCs w:val="21"/>
        </w:rPr>
        <w:t>を組み込むことで、ユーザーは、</w:t>
      </w:r>
      <w:del w:id="173" w:author="N&amp;A" w:date="2020-07-14T16:57:00Z">
        <w:r w:rsidR="000923CC" w:rsidDel="00857F80">
          <w:rPr>
            <w:rFonts w:ascii="メイリオ" w:eastAsia="メイリオ" w:hAnsi="メイリオ" w:hint="eastAsia"/>
            <w:szCs w:val="21"/>
          </w:rPr>
          <w:delText>本人</w:delText>
        </w:r>
      </w:del>
      <w:ins w:id="174" w:author="N&amp;A" w:date="2020-07-14T16:57:00Z">
        <w:r w:rsidR="00857F80">
          <w:rPr>
            <w:rFonts w:ascii="メイリオ" w:eastAsia="メイリオ" w:hAnsi="メイリオ" w:hint="eastAsia"/>
            <w:szCs w:val="21"/>
          </w:rPr>
          <w:t>登録</w:t>
        </w:r>
      </w:ins>
      <w:r w:rsidR="000923CC">
        <w:rPr>
          <w:rFonts w:ascii="メイリオ" w:eastAsia="メイリオ" w:hAnsi="メイリオ" w:hint="eastAsia"/>
          <w:szCs w:val="21"/>
        </w:rPr>
        <w:t>情報を直接、</w:t>
      </w:r>
      <w:proofErr w:type="spellStart"/>
      <w:r w:rsidR="000923CC">
        <w:rPr>
          <w:rFonts w:ascii="メイリオ" w:eastAsia="メイリオ" w:hAnsi="メイリオ" w:hint="eastAsia"/>
          <w:szCs w:val="21"/>
        </w:rPr>
        <w:t>Tru</w:t>
      </w:r>
      <w:r w:rsidR="000923CC">
        <w:rPr>
          <w:rFonts w:ascii="メイリオ" w:eastAsia="メイリオ" w:hAnsi="メイリオ"/>
          <w:szCs w:val="21"/>
        </w:rPr>
        <w:t>stDock</w:t>
      </w:r>
      <w:proofErr w:type="spellEnd"/>
      <w:r w:rsidR="000923CC">
        <w:rPr>
          <w:rFonts w:ascii="メイリオ" w:eastAsia="メイリオ" w:hAnsi="メイリオ" w:hint="eastAsia"/>
          <w:szCs w:val="21"/>
        </w:rPr>
        <w:t>に提供します。</w:t>
      </w:r>
      <w:r w:rsidR="00B707BE" w:rsidRPr="00D87BD4">
        <w:rPr>
          <w:rFonts w:ascii="メイリオ" w:eastAsia="メイリオ" w:hAnsi="メイリオ" w:hint="eastAsia"/>
          <w:szCs w:val="21"/>
        </w:rPr>
        <w:t>これは、本アプリの信用を保つために必要な手続きとなります。ご</w:t>
      </w:r>
      <w:r w:rsidR="002479DE">
        <w:rPr>
          <w:rFonts w:ascii="メイリオ" w:eastAsia="メイリオ" w:hAnsi="メイリオ" w:hint="eastAsia"/>
          <w:szCs w:val="21"/>
        </w:rPr>
        <w:t>了承</w:t>
      </w:r>
      <w:r w:rsidR="00B707BE" w:rsidRPr="00D87BD4">
        <w:rPr>
          <w:rFonts w:ascii="メイリオ" w:eastAsia="メイリオ" w:hAnsi="メイリオ" w:hint="eastAsia"/>
          <w:szCs w:val="21"/>
        </w:rPr>
        <w:t>ください。</w:t>
      </w:r>
    </w:p>
    <w:p w14:paraId="38D5CDCE" w14:textId="77777777" w:rsidR="002479DE" w:rsidRDefault="002479DE" w:rsidP="00F83A2A">
      <w:pPr>
        <w:rPr>
          <w:rFonts w:ascii="メイリオ" w:eastAsia="メイリオ" w:hAnsi="メイリオ"/>
          <w:szCs w:val="21"/>
        </w:rPr>
      </w:pPr>
      <w:r>
        <w:rPr>
          <w:rFonts w:ascii="メイリオ" w:eastAsia="メイリオ" w:hAnsi="メイリオ" w:hint="eastAsia"/>
          <w:szCs w:val="21"/>
        </w:rPr>
        <w:t>・</w:t>
      </w:r>
      <w:proofErr w:type="spellStart"/>
      <w:r>
        <w:rPr>
          <w:rFonts w:ascii="メイリオ" w:eastAsia="メイリオ" w:hAnsi="メイリオ" w:hint="eastAsia"/>
          <w:szCs w:val="21"/>
        </w:rPr>
        <w:t>TrustDock</w:t>
      </w:r>
      <w:proofErr w:type="spellEnd"/>
      <w:r>
        <w:rPr>
          <w:rFonts w:ascii="メイリオ" w:eastAsia="メイリオ" w:hAnsi="メイリオ" w:hint="eastAsia"/>
          <w:szCs w:val="21"/>
        </w:rPr>
        <w:t>における個人情報の取り扱いは、</w:t>
      </w:r>
      <w:proofErr w:type="spellStart"/>
      <w:r>
        <w:rPr>
          <w:rFonts w:ascii="メイリオ" w:eastAsia="メイリオ" w:hAnsi="メイリオ" w:hint="eastAsia"/>
          <w:szCs w:val="21"/>
        </w:rPr>
        <w:t>TrustDock</w:t>
      </w:r>
      <w:proofErr w:type="spellEnd"/>
      <w:r>
        <w:rPr>
          <w:rFonts w:ascii="メイリオ" w:eastAsia="メイリオ" w:hAnsi="メイリオ" w:hint="eastAsia"/>
          <w:szCs w:val="21"/>
        </w:rPr>
        <w:t>のプライバシーポリシーに基づきます。</w:t>
      </w:r>
      <w:proofErr w:type="spellStart"/>
      <w:r>
        <w:rPr>
          <w:rFonts w:ascii="メイリオ" w:eastAsia="メイリオ" w:hAnsi="メイリオ" w:hint="eastAsia"/>
          <w:szCs w:val="21"/>
        </w:rPr>
        <w:t>T</w:t>
      </w:r>
      <w:r>
        <w:rPr>
          <w:rFonts w:ascii="メイリオ" w:eastAsia="メイリオ" w:hAnsi="メイリオ"/>
          <w:szCs w:val="21"/>
        </w:rPr>
        <w:t>rustDock</w:t>
      </w:r>
      <w:proofErr w:type="spellEnd"/>
      <w:r>
        <w:rPr>
          <w:rFonts w:ascii="メイリオ" w:eastAsia="メイリオ" w:hAnsi="メイリオ" w:hint="eastAsia"/>
          <w:szCs w:val="21"/>
        </w:rPr>
        <w:t>のプライバシーポリシーはこちらです。</w:t>
      </w:r>
    </w:p>
    <w:p w14:paraId="7D452E4D" w14:textId="77777777" w:rsidR="002479DE" w:rsidRPr="002479DE" w:rsidRDefault="0035343E" w:rsidP="0035343E">
      <w:pPr>
        <w:ind w:firstLineChars="200" w:firstLine="420"/>
        <w:rPr>
          <w:rFonts w:ascii="メイリオ" w:eastAsia="メイリオ" w:hAnsi="メイリオ"/>
          <w:szCs w:val="21"/>
        </w:rPr>
      </w:pPr>
      <w:r>
        <w:rPr>
          <w:rFonts w:ascii="メイリオ" w:eastAsia="メイリオ" w:hAnsi="メイリオ" w:hint="eastAsia"/>
          <w:szCs w:val="21"/>
        </w:rPr>
        <w:t xml:space="preserve">URL：　</w:t>
      </w:r>
      <w:hyperlink r:id="rId11" w:history="1">
        <w:r w:rsidR="002479DE" w:rsidRPr="00B64B4B">
          <w:rPr>
            <w:rStyle w:val="aa"/>
            <w:rFonts w:ascii="メイリオ" w:eastAsia="メイリオ" w:hAnsi="メイリオ"/>
            <w:szCs w:val="21"/>
          </w:rPr>
          <w:t>https://biz.trustdock.io/company/privacy</w:t>
        </w:r>
      </w:hyperlink>
    </w:p>
    <w:p w14:paraId="620E3156" w14:textId="77777777" w:rsidR="00857F80" w:rsidRPr="00857F80" w:rsidRDefault="00932F01" w:rsidP="005D3BEC">
      <w:pPr>
        <w:rPr>
          <w:rFonts w:ascii="メイリオ" w:eastAsia="メイリオ" w:hAnsi="メイリオ"/>
          <w:szCs w:val="21"/>
          <w:highlight w:val="green"/>
          <w:rPrChange w:id="175" w:author="N&amp;A" w:date="2020-07-14T17:01:00Z">
            <w:rPr>
              <w:rFonts w:ascii="メイリオ" w:eastAsia="メイリオ" w:hAnsi="メイリオ"/>
              <w:szCs w:val="21"/>
            </w:rPr>
          </w:rPrChange>
        </w:rPr>
      </w:pPr>
      <w:r w:rsidRPr="00D87BD4">
        <w:rPr>
          <w:rFonts w:ascii="メイリオ" w:eastAsia="メイリオ" w:hAnsi="メイリオ" w:hint="eastAsia"/>
          <w:szCs w:val="21"/>
        </w:rPr>
        <w:t>・ご入力</w:t>
      </w:r>
      <w:r w:rsidR="00293F0A" w:rsidRPr="00D87BD4">
        <w:rPr>
          <w:rFonts w:ascii="メイリオ" w:eastAsia="メイリオ" w:hAnsi="メイリオ" w:hint="eastAsia"/>
          <w:szCs w:val="21"/>
        </w:rPr>
        <w:t>いただいた</w:t>
      </w:r>
      <w:r w:rsidRPr="00D87BD4">
        <w:rPr>
          <w:rFonts w:ascii="メイリオ" w:eastAsia="メイリオ" w:hAnsi="メイリオ" w:hint="eastAsia"/>
          <w:szCs w:val="21"/>
        </w:rPr>
        <w:t>ユーザーの</w:t>
      </w:r>
      <w:r w:rsidR="00696918">
        <w:rPr>
          <w:rFonts w:ascii="メイリオ" w:eastAsia="メイリオ" w:hAnsi="メイリオ" w:hint="eastAsia"/>
          <w:szCs w:val="21"/>
        </w:rPr>
        <w:t>申請情報</w:t>
      </w:r>
      <w:r w:rsidRPr="00D87BD4">
        <w:rPr>
          <w:rFonts w:ascii="メイリオ" w:eastAsia="メイリオ" w:hAnsi="メイリオ" w:hint="eastAsia"/>
          <w:szCs w:val="21"/>
        </w:rPr>
        <w:t>、パートナーの方の</w:t>
      </w:r>
      <w:r w:rsidR="00696918">
        <w:rPr>
          <w:rFonts w:ascii="メイリオ" w:eastAsia="メイリオ" w:hAnsi="メイリオ" w:hint="eastAsia"/>
          <w:szCs w:val="21"/>
        </w:rPr>
        <w:t>申請情報</w:t>
      </w:r>
      <w:r w:rsidRPr="00D87BD4">
        <w:rPr>
          <w:rFonts w:ascii="メイリオ" w:eastAsia="メイリオ" w:hAnsi="メイリオ" w:hint="eastAsia"/>
          <w:szCs w:val="21"/>
        </w:rPr>
        <w:t>及びユーザーとパートナーとのパートナ</w:t>
      </w:r>
      <w:r w:rsidR="009135E2" w:rsidRPr="00D87BD4">
        <w:rPr>
          <w:rFonts w:ascii="メイリオ" w:eastAsia="メイリオ" w:hAnsi="メイリオ" w:hint="eastAsia"/>
          <w:szCs w:val="21"/>
        </w:rPr>
        <w:t>ー</w:t>
      </w:r>
      <w:del w:id="176" w:author="Ishiwata Hiroichiro" w:date="2020-07-19T16:13:00Z">
        <w:r w:rsidRPr="00D87BD4" w:rsidDel="008E0D35">
          <w:rPr>
            <w:rFonts w:ascii="メイリオ" w:eastAsia="メイリオ" w:hAnsi="メイリオ" w:hint="eastAsia"/>
            <w:szCs w:val="21"/>
          </w:rPr>
          <w:delText>シップ</w:delText>
        </w:r>
      </w:del>
      <w:r w:rsidRPr="00D87BD4">
        <w:rPr>
          <w:rFonts w:ascii="メイリオ" w:eastAsia="メイリオ" w:hAnsi="メイリオ" w:hint="eastAsia"/>
          <w:szCs w:val="21"/>
        </w:rPr>
        <w:t>関係</w:t>
      </w:r>
      <w:r w:rsidR="00293F0A" w:rsidRPr="00D87BD4">
        <w:rPr>
          <w:rFonts w:ascii="メイリオ" w:eastAsia="メイリオ" w:hAnsi="メイリオ" w:hint="eastAsia"/>
          <w:szCs w:val="21"/>
        </w:rPr>
        <w:t>に関する情報</w:t>
      </w:r>
      <w:r w:rsidR="00B707BE" w:rsidRPr="00D87BD4">
        <w:rPr>
          <w:rFonts w:ascii="メイリオ" w:eastAsia="メイリオ" w:hAnsi="メイリオ" w:hint="eastAsia"/>
          <w:szCs w:val="21"/>
        </w:rPr>
        <w:t>（以下、「入力情報」といいます）</w:t>
      </w:r>
      <w:r w:rsidRPr="00D87BD4">
        <w:rPr>
          <w:rFonts w:ascii="メイリオ" w:eastAsia="メイリオ" w:hAnsi="メイリオ" w:hint="eastAsia"/>
          <w:szCs w:val="21"/>
        </w:rPr>
        <w:t>は、</w:t>
      </w:r>
      <w:r w:rsidR="00621224" w:rsidRPr="00142580">
        <w:rPr>
          <w:rFonts w:ascii="メイリオ" w:eastAsia="メイリオ" w:hAnsi="メイリオ" w:hint="eastAsia"/>
          <w:szCs w:val="21"/>
        </w:rPr>
        <w:t>非可逆</w:t>
      </w:r>
      <w:r w:rsidR="00F97766" w:rsidRPr="00142580">
        <w:rPr>
          <w:rFonts w:ascii="メイリオ" w:eastAsia="メイリオ" w:hAnsi="メイリオ" w:hint="eastAsia"/>
          <w:szCs w:val="21"/>
        </w:rPr>
        <w:t>符号化</w:t>
      </w:r>
      <w:r w:rsidR="00621224" w:rsidRPr="00745EA5">
        <w:rPr>
          <w:rFonts w:ascii="メイリオ" w:eastAsia="メイリオ" w:hAnsi="メイリオ" w:hint="eastAsia"/>
          <w:szCs w:val="21"/>
        </w:rPr>
        <w:t>（以下、「単に符号化」といいます）</w:t>
      </w:r>
      <w:r w:rsidR="00F97766" w:rsidRPr="00745EA5">
        <w:rPr>
          <w:rFonts w:ascii="メイリオ" w:eastAsia="メイリオ" w:hAnsi="メイリオ" w:hint="eastAsia"/>
          <w:szCs w:val="21"/>
        </w:rPr>
        <w:t>のうえブロックチェーンに登録します</w:t>
      </w:r>
      <w:r w:rsidR="00293F0A" w:rsidRPr="00745EA5">
        <w:rPr>
          <w:rFonts w:ascii="メイリオ" w:eastAsia="メイリオ" w:hAnsi="メイリオ" w:hint="eastAsia"/>
          <w:szCs w:val="21"/>
        </w:rPr>
        <w:t>（以下、「符号化</w:t>
      </w:r>
      <w:del w:id="177" w:author="Ishiwata Hiroichiro" w:date="2020-07-24T16:19:00Z">
        <w:r w:rsidR="00293F0A" w:rsidRPr="00745EA5" w:rsidDel="00905D34">
          <w:rPr>
            <w:rFonts w:ascii="メイリオ" w:eastAsia="メイリオ" w:hAnsi="メイリオ" w:hint="eastAsia"/>
            <w:szCs w:val="21"/>
          </w:rPr>
          <w:delText>後</w:delText>
        </w:r>
      </w:del>
      <w:r w:rsidR="00293F0A" w:rsidRPr="00745EA5">
        <w:rPr>
          <w:rFonts w:ascii="メイリオ" w:eastAsia="メイリオ" w:hAnsi="メイリオ" w:hint="eastAsia"/>
          <w:szCs w:val="21"/>
        </w:rPr>
        <w:t>情報」といいます）</w:t>
      </w:r>
      <w:r w:rsidR="00F97766" w:rsidRPr="00745EA5">
        <w:rPr>
          <w:rFonts w:ascii="メイリオ" w:eastAsia="メイリオ" w:hAnsi="メイリオ" w:hint="eastAsia"/>
          <w:szCs w:val="21"/>
        </w:rPr>
        <w:t>。</w:t>
      </w:r>
      <w:r w:rsidR="005D3BEC" w:rsidRPr="00745EA5">
        <w:rPr>
          <w:rFonts w:ascii="メイリオ" w:eastAsia="メイリオ" w:hAnsi="メイリオ" w:hint="eastAsia"/>
          <w:szCs w:val="21"/>
        </w:rPr>
        <w:t>登録した情報</w:t>
      </w:r>
      <w:r w:rsidR="005D3BEC" w:rsidRPr="00745EA5">
        <w:rPr>
          <w:rFonts w:ascii="メイリオ" w:eastAsia="メイリオ" w:hAnsi="メイリオ" w:hint="eastAsia"/>
          <w:szCs w:val="21"/>
        </w:rPr>
        <w:lastRenderedPageBreak/>
        <w:t>は、戸籍同様、ブロックチェーン</w:t>
      </w:r>
      <w:r w:rsidR="00745EA5" w:rsidRPr="00745EA5">
        <w:rPr>
          <w:rFonts w:ascii="メイリオ" w:eastAsia="メイリオ" w:hAnsi="メイリオ" w:hint="eastAsia"/>
          <w:szCs w:val="21"/>
        </w:rPr>
        <w:t>上に</w:t>
      </w:r>
      <w:r w:rsidR="005D3BEC" w:rsidRPr="00745EA5">
        <w:rPr>
          <w:rFonts w:ascii="メイリオ" w:eastAsia="メイリオ" w:hAnsi="メイリオ" w:hint="eastAsia"/>
          <w:szCs w:val="21"/>
        </w:rPr>
        <w:t>履歴</w:t>
      </w:r>
      <w:r w:rsidR="00745EA5" w:rsidRPr="00745EA5">
        <w:rPr>
          <w:rFonts w:ascii="メイリオ" w:eastAsia="メイリオ" w:hAnsi="メイリオ" w:hint="eastAsia"/>
          <w:szCs w:val="21"/>
        </w:rPr>
        <w:t>として残り、削除することはできません。</w:t>
      </w:r>
      <w:r w:rsidR="00696918" w:rsidRPr="00745EA5">
        <w:rPr>
          <w:rFonts w:ascii="メイリオ" w:eastAsia="メイリオ" w:hAnsi="メイリオ" w:hint="eastAsia"/>
          <w:szCs w:val="21"/>
        </w:rPr>
        <w:t>申請情報</w:t>
      </w:r>
      <w:r w:rsidR="005D3BEC" w:rsidRPr="00745EA5">
        <w:rPr>
          <w:rFonts w:ascii="メイリオ" w:eastAsia="メイリオ" w:hAnsi="メイリオ" w:hint="eastAsia"/>
          <w:szCs w:val="21"/>
        </w:rPr>
        <w:t>の変更やパートナー</w:t>
      </w:r>
      <w:del w:id="178" w:author="Ishiwata Hiroichiro" w:date="2020-07-19T16:13:00Z">
        <w:r w:rsidR="005D3BEC" w:rsidRPr="00745EA5" w:rsidDel="008E0D35">
          <w:rPr>
            <w:rFonts w:ascii="メイリオ" w:eastAsia="メイリオ" w:hAnsi="メイリオ" w:hint="eastAsia"/>
            <w:szCs w:val="21"/>
          </w:rPr>
          <w:delText>シップ</w:delText>
        </w:r>
      </w:del>
      <w:r w:rsidR="00745EA5" w:rsidRPr="00745EA5">
        <w:rPr>
          <w:rFonts w:ascii="メイリオ" w:eastAsia="メイリオ" w:hAnsi="メイリオ" w:hint="eastAsia"/>
          <w:szCs w:val="21"/>
        </w:rPr>
        <w:t>関係の</w:t>
      </w:r>
      <w:r w:rsidR="005D3BEC" w:rsidRPr="00745EA5">
        <w:rPr>
          <w:rFonts w:ascii="メイリオ" w:eastAsia="メイリオ" w:hAnsi="メイリオ" w:hint="eastAsia"/>
          <w:szCs w:val="21"/>
        </w:rPr>
        <w:t>解消</w:t>
      </w:r>
      <w:r w:rsidR="00745EA5" w:rsidRPr="00745EA5">
        <w:rPr>
          <w:rFonts w:ascii="メイリオ" w:eastAsia="メイリオ" w:hAnsi="メイリオ" w:hint="eastAsia"/>
          <w:szCs w:val="21"/>
        </w:rPr>
        <w:t>の際</w:t>
      </w:r>
      <w:r w:rsidR="005D3BEC" w:rsidRPr="00745EA5">
        <w:rPr>
          <w:rFonts w:ascii="メイリオ" w:eastAsia="メイリオ" w:hAnsi="メイリオ" w:hint="eastAsia"/>
          <w:szCs w:val="21"/>
        </w:rPr>
        <w:t>は、追加で</w:t>
      </w:r>
      <w:r w:rsidR="00745EA5" w:rsidRPr="00745EA5">
        <w:rPr>
          <w:rFonts w:ascii="メイリオ" w:eastAsia="メイリオ" w:hAnsi="メイリオ" w:hint="eastAsia"/>
          <w:szCs w:val="21"/>
        </w:rPr>
        <w:t>情報を</w:t>
      </w:r>
      <w:r w:rsidR="005D3BEC" w:rsidRPr="00745EA5">
        <w:rPr>
          <w:rFonts w:ascii="メイリオ" w:eastAsia="メイリオ" w:hAnsi="メイリオ" w:hint="eastAsia"/>
          <w:szCs w:val="21"/>
        </w:rPr>
        <w:t>書き込みます</w:t>
      </w:r>
      <w:commentRangeStart w:id="179"/>
      <w:r w:rsidR="005D3BEC" w:rsidRPr="00745EA5">
        <w:rPr>
          <w:rFonts w:ascii="メイリオ" w:eastAsia="メイリオ" w:hAnsi="メイリオ" w:hint="eastAsia"/>
          <w:szCs w:val="21"/>
        </w:rPr>
        <w:t>。</w:t>
      </w:r>
      <w:commentRangeEnd w:id="179"/>
      <w:r w:rsidR="00905D34">
        <w:rPr>
          <w:rStyle w:val="ac"/>
        </w:rPr>
        <w:commentReference w:id="179"/>
      </w:r>
      <w:ins w:id="180" w:author="N&amp;A" w:date="2020-07-14T16:58:00Z">
        <w:del w:id="181" w:author="Ishiwata Hiroichiro" w:date="2020-07-24T16:18:00Z">
          <w:r w:rsidR="00857F80" w:rsidRPr="00195F05" w:rsidDel="00905D34">
            <w:rPr>
              <w:rFonts w:ascii="メイリオ" w:eastAsia="メイリオ" w:hAnsi="メイリオ" w:hint="eastAsia"/>
              <w:szCs w:val="21"/>
              <w:highlight w:val="green"/>
            </w:rPr>
            <w:delText>【</w:delText>
          </w:r>
          <w:r w:rsidR="00857F80" w:rsidRPr="00857F80" w:rsidDel="00905D34">
            <w:rPr>
              <w:rFonts w:ascii="メイリオ" w:eastAsia="メイリオ" w:hAnsi="メイリオ" w:hint="eastAsia"/>
              <w:szCs w:val="21"/>
              <w:highlight w:val="green"/>
            </w:rPr>
            <w:delText>N&amp;A：</w:delText>
          </w:r>
        </w:del>
      </w:ins>
      <w:ins w:id="182" w:author="N&amp;A" w:date="2020-07-15T10:28:00Z">
        <w:del w:id="183" w:author="Ishiwata Hiroichiro" w:date="2020-07-24T16:18:00Z">
          <w:r w:rsidR="009176AF" w:rsidDel="00905D34">
            <w:rPr>
              <w:rFonts w:ascii="メイリオ" w:eastAsia="メイリオ" w:hAnsi="メイリオ" w:hint="eastAsia"/>
              <w:szCs w:val="21"/>
              <w:highlight w:val="green"/>
            </w:rPr>
            <w:delText>ブロックチェーンに登録されるのは申請情報だけであり、</w:delText>
          </w:r>
        </w:del>
      </w:ins>
      <w:ins w:id="184" w:author="N&amp;A" w:date="2020-07-14T17:00:00Z">
        <w:del w:id="185" w:author="Ishiwata Hiroichiro" w:date="2020-07-24T16:18:00Z">
          <w:r w:rsidR="00857F80" w:rsidRPr="00857F80" w:rsidDel="00905D34">
            <w:rPr>
              <w:rFonts w:ascii="メイリオ" w:eastAsia="メイリオ" w:hAnsi="メイリオ" w:hint="eastAsia"/>
              <w:szCs w:val="21"/>
              <w:highlight w:val="green"/>
              <w:rPrChange w:id="186" w:author="N&amp;A" w:date="2020-07-14T17:00:00Z">
                <w:rPr>
                  <w:rFonts w:ascii="メイリオ" w:eastAsia="メイリオ" w:hAnsi="メイリオ" w:hint="eastAsia"/>
                  <w:szCs w:val="21"/>
                </w:rPr>
              </w:rPrChange>
            </w:rPr>
            <w:delText>本人確認書類及び戸籍確認書類に関する情報は</w:delText>
          </w:r>
        </w:del>
      </w:ins>
      <w:ins w:id="187" w:author="N&amp;A" w:date="2020-07-14T17:01:00Z">
        <w:del w:id="188" w:author="Ishiwata Hiroichiro" w:date="2020-07-24T16:18:00Z">
          <w:r w:rsidR="00857F80" w:rsidDel="00905D34">
            <w:rPr>
              <w:rFonts w:ascii="メイリオ" w:eastAsia="メイリオ" w:hAnsi="メイリオ" w:hint="eastAsia"/>
              <w:szCs w:val="21"/>
              <w:highlight w:val="green"/>
            </w:rPr>
            <w:delText>登録されない</w:delText>
          </w:r>
        </w:del>
      </w:ins>
      <w:ins w:id="189" w:author="N&amp;A" w:date="2020-07-14T17:56:00Z">
        <w:del w:id="190" w:author="Ishiwata Hiroichiro" w:date="2020-07-24T16:18:00Z">
          <w:r w:rsidR="00E461C6" w:rsidDel="00905D34">
            <w:rPr>
              <w:rFonts w:ascii="メイリオ" w:eastAsia="メイリオ" w:hAnsi="メイリオ" w:hint="eastAsia"/>
              <w:szCs w:val="21"/>
              <w:highlight w:val="green"/>
            </w:rPr>
            <w:delText>もの</w:delText>
          </w:r>
        </w:del>
      </w:ins>
      <w:ins w:id="191" w:author="N&amp;A" w:date="2020-07-14T17:01:00Z">
        <w:del w:id="192" w:author="Ishiwata Hiroichiro" w:date="2020-07-24T16:18:00Z">
          <w:r w:rsidR="00857F80" w:rsidDel="00905D34">
            <w:rPr>
              <w:rFonts w:ascii="メイリオ" w:eastAsia="メイリオ" w:hAnsi="メイリオ" w:hint="eastAsia"/>
              <w:szCs w:val="21"/>
              <w:highlight w:val="green"/>
            </w:rPr>
            <w:delText>と理解</w:delText>
          </w:r>
        </w:del>
      </w:ins>
      <w:ins w:id="193" w:author="N&amp;A" w:date="2020-07-14T17:55:00Z">
        <w:del w:id="194" w:author="Ishiwata Hiroichiro" w:date="2020-07-24T16:18:00Z">
          <w:r w:rsidR="007E2C3D" w:rsidDel="00905D34">
            <w:rPr>
              <w:rFonts w:ascii="メイリオ" w:eastAsia="メイリオ" w:hAnsi="メイリオ" w:hint="eastAsia"/>
              <w:szCs w:val="21"/>
              <w:highlight w:val="green"/>
            </w:rPr>
            <w:delText>しております</w:delText>
          </w:r>
        </w:del>
      </w:ins>
      <w:ins w:id="195" w:author="N&amp;A" w:date="2020-07-14T17:01:00Z">
        <w:del w:id="196" w:author="Ishiwata Hiroichiro" w:date="2020-07-24T16:18:00Z">
          <w:r w:rsidR="00857F80" w:rsidDel="00905D34">
            <w:rPr>
              <w:rFonts w:ascii="メイリオ" w:eastAsia="メイリオ" w:hAnsi="メイリオ" w:hint="eastAsia"/>
              <w:szCs w:val="21"/>
              <w:highlight w:val="green"/>
            </w:rPr>
            <w:delText>。</w:delText>
          </w:r>
        </w:del>
      </w:ins>
      <w:ins w:id="197" w:author="N&amp;A" w:date="2020-07-14T16:58:00Z">
        <w:del w:id="198" w:author="Ishiwata Hiroichiro" w:date="2020-07-24T16:18:00Z">
          <w:r w:rsidR="00857F80" w:rsidDel="00905D34">
            <w:rPr>
              <w:rFonts w:ascii="メイリオ" w:eastAsia="メイリオ" w:hAnsi="メイリオ" w:hint="eastAsia"/>
              <w:szCs w:val="21"/>
              <w:highlight w:val="green"/>
            </w:rPr>
            <w:delText>】</w:delText>
          </w:r>
        </w:del>
      </w:ins>
    </w:p>
    <w:p w14:paraId="5587A9B3" w14:textId="77777777" w:rsidR="006D2D22" w:rsidRDefault="00293F0A" w:rsidP="00F83A2A">
      <w:pPr>
        <w:rPr>
          <w:ins w:id="199" w:author="N&amp;A" w:date="2020-07-14T17:22:00Z"/>
          <w:rFonts w:ascii="メイリオ" w:eastAsia="メイリオ" w:hAnsi="メイリオ"/>
          <w:szCs w:val="21"/>
        </w:rPr>
      </w:pPr>
      <w:r w:rsidRPr="00D87BD4">
        <w:rPr>
          <w:rFonts w:ascii="メイリオ" w:eastAsia="メイリオ" w:hAnsi="メイリオ" w:hint="eastAsia"/>
          <w:szCs w:val="21"/>
        </w:rPr>
        <w:t>・</w:t>
      </w:r>
      <w:proofErr w:type="spellStart"/>
      <w:r w:rsidR="00895B4C" w:rsidRPr="00745EA5">
        <w:rPr>
          <w:rFonts w:ascii="メイリオ" w:eastAsia="メイリオ" w:hAnsi="メイリオ" w:hint="eastAsia"/>
          <w:szCs w:val="21"/>
        </w:rPr>
        <w:t>T</w:t>
      </w:r>
      <w:r w:rsidR="00745EA5" w:rsidRPr="00745EA5">
        <w:rPr>
          <w:rFonts w:ascii="メイリオ" w:eastAsia="メイリオ" w:hAnsi="メイリオ"/>
          <w:szCs w:val="21"/>
        </w:rPr>
        <w:t>rust</w:t>
      </w:r>
      <w:r w:rsidR="00895B4C" w:rsidRPr="00745EA5">
        <w:rPr>
          <w:rFonts w:ascii="メイリオ" w:eastAsia="メイリオ" w:hAnsi="メイリオ"/>
          <w:szCs w:val="21"/>
        </w:rPr>
        <w:t>D</w:t>
      </w:r>
      <w:r w:rsidR="00745EA5" w:rsidRPr="00745EA5">
        <w:rPr>
          <w:rFonts w:ascii="メイリオ" w:eastAsia="メイリオ" w:hAnsi="メイリオ"/>
          <w:szCs w:val="21"/>
        </w:rPr>
        <w:t>ock</w:t>
      </w:r>
      <w:proofErr w:type="spellEnd"/>
      <w:r w:rsidR="00895B4C" w:rsidRPr="00745EA5">
        <w:rPr>
          <w:rFonts w:ascii="メイリオ" w:eastAsia="メイリオ" w:hAnsi="メイリオ" w:hint="eastAsia"/>
          <w:szCs w:val="21"/>
        </w:rPr>
        <w:t>の本人確認が終了し</w:t>
      </w:r>
      <w:r w:rsidR="00B707BE" w:rsidRPr="00D87BD4">
        <w:rPr>
          <w:rFonts w:ascii="メイリオ" w:eastAsia="メイリオ" w:hAnsi="メイリオ" w:hint="eastAsia"/>
          <w:szCs w:val="21"/>
        </w:rPr>
        <w:t>入力情報を</w:t>
      </w:r>
      <w:r w:rsidRPr="00D87BD4">
        <w:rPr>
          <w:rFonts w:ascii="メイリオ" w:eastAsia="メイリオ" w:hAnsi="メイリオ" w:hint="eastAsia"/>
          <w:szCs w:val="21"/>
        </w:rPr>
        <w:t>符号化</w:t>
      </w:r>
      <w:r w:rsidR="00B707BE" w:rsidRPr="00D87BD4">
        <w:rPr>
          <w:rFonts w:ascii="メイリオ" w:eastAsia="メイリオ" w:hAnsi="メイリオ" w:hint="eastAsia"/>
          <w:szCs w:val="21"/>
        </w:rPr>
        <w:t>し</w:t>
      </w:r>
      <w:r w:rsidRPr="00D87BD4">
        <w:rPr>
          <w:rFonts w:ascii="メイリオ" w:eastAsia="メイリオ" w:hAnsi="メイリオ" w:hint="eastAsia"/>
          <w:szCs w:val="21"/>
        </w:rPr>
        <w:t>ブロックチェーンに登録した後、</w:t>
      </w:r>
      <w:r w:rsidR="00B707BE" w:rsidRPr="00D87BD4">
        <w:rPr>
          <w:rFonts w:ascii="メイリオ" w:eastAsia="メイリオ" w:hAnsi="メイリオ" w:hint="eastAsia"/>
          <w:szCs w:val="21"/>
        </w:rPr>
        <w:t>入力情報を</w:t>
      </w:r>
      <w:proofErr w:type="spellStart"/>
      <w:r w:rsidR="00B707BE" w:rsidRPr="00D87BD4">
        <w:rPr>
          <w:rFonts w:ascii="メイリオ" w:eastAsia="メイリオ" w:hAnsi="メイリオ" w:hint="eastAsia"/>
          <w:szCs w:val="21"/>
        </w:rPr>
        <w:t>Famiee</w:t>
      </w:r>
      <w:proofErr w:type="spellEnd"/>
      <w:r w:rsidR="00B707BE" w:rsidRPr="00D87BD4">
        <w:rPr>
          <w:rFonts w:ascii="メイリオ" w:eastAsia="メイリオ" w:hAnsi="メイリオ" w:hint="eastAsia"/>
          <w:szCs w:val="21"/>
        </w:rPr>
        <w:t>のサーバーから削除いたします。これは、</w:t>
      </w:r>
      <w:ins w:id="200" w:author="N&amp;A" w:date="2020-07-15T10:54:00Z">
        <w:r w:rsidR="003730B1">
          <w:rPr>
            <w:rFonts w:ascii="メイリオ" w:eastAsia="メイリオ" w:hAnsi="メイリオ" w:hint="eastAsia"/>
            <w:szCs w:val="21"/>
          </w:rPr>
          <w:t>登録</w:t>
        </w:r>
      </w:ins>
      <w:r w:rsidR="00B707BE" w:rsidRPr="00D87BD4">
        <w:rPr>
          <w:rFonts w:ascii="メイリオ" w:eastAsia="メイリオ" w:hAnsi="メイリオ" w:hint="eastAsia"/>
          <w:szCs w:val="21"/>
        </w:rPr>
        <w:t>ユーザーのプライバシーを保護するためです。</w:t>
      </w:r>
    </w:p>
    <w:p w14:paraId="508622B9" w14:textId="77777777" w:rsidR="00F44D95" w:rsidRPr="00F44D95" w:rsidRDefault="006D2D22" w:rsidP="003730B1">
      <w:pPr>
        <w:rPr>
          <w:ins w:id="201" w:author="N&amp;A" w:date="2020-07-14T17:22:00Z"/>
          <w:rFonts w:ascii="メイリオ" w:eastAsia="メイリオ" w:hAnsi="メイリオ"/>
          <w:szCs w:val="21"/>
          <w:u w:val="single"/>
          <w:rPrChange w:id="202" w:author="N&amp;A" w:date="2020-07-14T17:26:00Z">
            <w:rPr>
              <w:ins w:id="203" w:author="N&amp;A" w:date="2020-07-14T17:22:00Z"/>
              <w:rFonts w:ascii="メイリオ" w:eastAsia="メイリオ" w:hAnsi="メイリオ"/>
              <w:szCs w:val="21"/>
            </w:rPr>
          </w:rPrChange>
        </w:rPr>
      </w:pPr>
      <w:ins w:id="204" w:author="N&amp;A" w:date="2020-07-14T17:22:00Z">
        <w:r>
          <w:rPr>
            <w:rFonts w:ascii="メイリオ" w:eastAsia="メイリオ" w:hAnsi="メイリオ" w:hint="eastAsia"/>
            <w:szCs w:val="21"/>
          </w:rPr>
          <w:t>・</w:t>
        </w:r>
      </w:ins>
      <w:del w:id="205" w:author="N&amp;A" w:date="2020-07-14T17:22:00Z">
        <w:r w:rsidR="00B707BE" w:rsidRPr="00D87BD4" w:rsidDel="006D2D22">
          <w:rPr>
            <w:rFonts w:ascii="メイリオ" w:eastAsia="メイリオ" w:hAnsi="メイリオ" w:hint="eastAsia"/>
            <w:szCs w:val="21"/>
          </w:rPr>
          <w:delText>ただし、</w:delText>
        </w:r>
      </w:del>
      <w:del w:id="206" w:author="Ishiwata Hiroichiro" w:date="2020-07-24T16:20:00Z">
        <w:r w:rsidR="00B707BE" w:rsidRPr="00D87BD4" w:rsidDel="00905D34">
          <w:rPr>
            <w:rFonts w:ascii="メイリオ" w:eastAsia="メイリオ" w:hAnsi="メイリオ" w:hint="eastAsia"/>
            <w:szCs w:val="21"/>
          </w:rPr>
          <w:delText>符号化後情報</w:delText>
        </w:r>
      </w:del>
      <w:ins w:id="207" w:author="Ishiwata Hiroichiro" w:date="2020-07-24T16:20:00Z">
        <w:r w:rsidR="00905D34">
          <w:rPr>
            <w:rFonts w:ascii="メイリオ" w:eastAsia="メイリオ" w:hAnsi="メイリオ" w:hint="eastAsia"/>
            <w:szCs w:val="21"/>
          </w:rPr>
          <w:t>符号化情報</w:t>
        </w:r>
      </w:ins>
      <w:r w:rsidR="00B707BE" w:rsidRPr="00D87BD4">
        <w:rPr>
          <w:rFonts w:ascii="メイリオ" w:eastAsia="メイリオ" w:hAnsi="メイリオ" w:hint="eastAsia"/>
          <w:szCs w:val="21"/>
        </w:rPr>
        <w:t>は、ブロックチェーン上に残り続け</w:t>
      </w:r>
      <w:ins w:id="208" w:author="N&amp;A" w:date="2020-07-14T17:22:00Z">
        <w:r>
          <w:rPr>
            <w:rFonts w:ascii="メイリオ" w:eastAsia="メイリオ" w:hAnsi="メイリオ" w:hint="eastAsia"/>
            <w:szCs w:val="21"/>
          </w:rPr>
          <w:t>ます。</w:t>
        </w:r>
      </w:ins>
      <w:del w:id="209" w:author="N&amp;A" w:date="2020-07-15T11:00:00Z">
        <w:r w:rsidR="00B707BE" w:rsidRPr="00D87BD4" w:rsidDel="003730B1">
          <w:rPr>
            <w:rFonts w:ascii="メイリオ" w:eastAsia="メイリオ" w:hAnsi="メイリオ" w:hint="eastAsia"/>
            <w:szCs w:val="21"/>
          </w:rPr>
          <w:delText>、</w:delText>
        </w:r>
      </w:del>
      <w:r w:rsidR="00293F0A" w:rsidRPr="00D87BD4">
        <w:rPr>
          <w:rFonts w:ascii="メイリオ" w:eastAsia="メイリオ" w:hAnsi="メイリオ" w:hint="eastAsia"/>
          <w:szCs w:val="21"/>
        </w:rPr>
        <w:t>本アプリに「パートナー</w:t>
      </w:r>
      <w:del w:id="210" w:author="Ishiwata Hiroichiro" w:date="2020-07-19T16:13:00Z">
        <w:r w:rsidR="00293F0A" w:rsidRPr="00D87BD4" w:rsidDel="008E0D35">
          <w:rPr>
            <w:rFonts w:ascii="メイリオ" w:eastAsia="メイリオ" w:hAnsi="メイリオ" w:hint="eastAsia"/>
            <w:szCs w:val="21"/>
          </w:rPr>
          <w:delText>シップ</w:delText>
        </w:r>
      </w:del>
      <w:r w:rsidR="00293F0A" w:rsidRPr="00D87BD4">
        <w:rPr>
          <w:rFonts w:ascii="メイリオ" w:eastAsia="メイリオ" w:hAnsi="メイリオ" w:hint="eastAsia"/>
          <w:szCs w:val="21"/>
        </w:rPr>
        <w:t>関係」が登録されているか否かを確認する際は</w:t>
      </w:r>
      <w:r w:rsidR="00B707BE" w:rsidRPr="00D87BD4">
        <w:rPr>
          <w:rFonts w:ascii="メイリオ" w:eastAsia="メイリオ" w:hAnsi="メイリオ" w:hint="eastAsia"/>
          <w:szCs w:val="21"/>
        </w:rPr>
        <w:t>、</w:t>
      </w:r>
      <w:del w:id="211" w:author="Ishiwata Hiroichiro" w:date="2020-07-24T16:20:00Z">
        <w:r w:rsidR="00293F0A" w:rsidRPr="00D87BD4" w:rsidDel="00905D34">
          <w:rPr>
            <w:rFonts w:ascii="メイリオ" w:eastAsia="メイリオ" w:hAnsi="メイリオ" w:hint="eastAsia"/>
            <w:szCs w:val="21"/>
          </w:rPr>
          <w:delText>符号化後情報</w:delText>
        </w:r>
      </w:del>
      <w:ins w:id="212" w:author="Ishiwata Hiroichiro" w:date="2020-07-24T16:20:00Z">
        <w:r w:rsidR="00905D34">
          <w:rPr>
            <w:rFonts w:ascii="メイリオ" w:eastAsia="メイリオ" w:hAnsi="メイリオ" w:hint="eastAsia"/>
            <w:szCs w:val="21"/>
          </w:rPr>
          <w:t>符号化情報</w:t>
        </w:r>
      </w:ins>
      <w:r w:rsidR="00293F0A" w:rsidRPr="00D87BD4">
        <w:rPr>
          <w:rFonts w:ascii="メイリオ" w:eastAsia="メイリオ" w:hAnsi="メイリオ" w:hint="eastAsia"/>
          <w:szCs w:val="21"/>
        </w:rPr>
        <w:t>を用います。</w:t>
      </w:r>
    </w:p>
    <w:p w14:paraId="44EF0639" w14:textId="77777777" w:rsidR="009135E2" w:rsidRPr="00D87BD4" w:rsidRDefault="00F44D95" w:rsidP="00F83A2A">
      <w:pPr>
        <w:rPr>
          <w:rFonts w:ascii="メイリオ" w:eastAsia="メイリオ" w:hAnsi="メイリオ"/>
          <w:szCs w:val="21"/>
        </w:rPr>
      </w:pPr>
      <w:ins w:id="213" w:author="N&amp;A" w:date="2020-07-14T17:22:00Z">
        <w:r>
          <w:rPr>
            <w:rFonts w:ascii="メイリオ" w:eastAsia="メイリオ" w:hAnsi="メイリオ" w:hint="eastAsia"/>
            <w:szCs w:val="21"/>
          </w:rPr>
          <w:t>・</w:t>
        </w:r>
      </w:ins>
      <w:del w:id="214" w:author="N&amp;A" w:date="2020-07-14T17:22:00Z">
        <w:r w:rsidR="00EF45F7" w:rsidDel="00F44D95">
          <w:rPr>
            <w:rFonts w:ascii="メイリオ" w:eastAsia="メイリオ" w:hAnsi="メイリオ" w:hint="eastAsia"/>
            <w:szCs w:val="21"/>
          </w:rPr>
          <w:delText>なお、</w:delText>
        </w:r>
      </w:del>
      <w:r w:rsidR="00EF45F7">
        <w:rPr>
          <w:rFonts w:ascii="メイリオ" w:eastAsia="メイリオ" w:hAnsi="メイリオ" w:hint="eastAsia"/>
          <w:szCs w:val="21"/>
        </w:rPr>
        <w:t>ユーザーIDのみ、</w:t>
      </w:r>
      <w:proofErr w:type="spellStart"/>
      <w:r w:rsidR="00EF45F7">
        <w:rPr>
          <w:rFonts w:ascii="メイリオ" w:eastAsia="メイリオ" w:hAnsi="メイリオ" w:hint="eastAsia"/>
          <w:szCs w:val="21"/>
        </w:rPr>
        <w:t>Famiee</w:t>
      </w:r>
      <w:proofErr w:type="spellEnd"/>
      <w:r w:rsidR="00EF45F7">
        <w:rPr>
          <w:rFonts w:ascii="メイリオ" w:eastAsia="メイリオ" w:hAnsi="メイリオ" w:hint="eastAsia"/>
          <w:szCs w:val="21"/>
        </w:rPr>
        <w:t>のサーバーで保管いたします。</w:t>
      </w:r>
    </w:p>
    <w:p w14:paraId="20CE8B94" w14:textId="77777777" w:rsidR="00DA119A" w:rsidRPr="00895B4C" w:rsidRDefault="00DA119A" w:rsidP="00F83A2A">
      <w:pPr>
        <w:rPr>
          <w:rFonts w:ascii="メイリオ" w:eastAsia="メイリオ" w:hAnsi="メイリオ"/>
          <w:szCs w:val="21"/>
        </w:rPr>
      </w:pPr>
    </w:p>
    <w:p w14:paraId="2ECD828F" w14:textId="77777777" w:rsidR="00DA444D" w:rsidRDefault="00DA444D" w:rsidP="00F83A2A">
      <w:pPr>
        <w:rPr>
          <w:rFonts w:ascii="メイリオ" w:eastAsia="メイリオ" w:hAnsi="メイリオ"/>
          <w:b/>
          <w:bCs/>
          <w:szCs w:val="21"/>
        </w:rPr>
      </w:pPr>
      <w:r w:rsidRPr="00D87BD4">
        <w:rPr>
          <w:rFonts w:ascii="メイリオ" w:eastAsia="メイリオ" w:hAnsi="メイリオ" w:hint="eastAsia"/>
          <w:b/>
          <w:bCs/>
          <w:szCs w:val="21"/>
        </w:rPr>
        <w:t>５．受入企業・団体について</w:t>
      </w:r>
    </w:p>
    <w:p w14:paraId="1D1680F7" w14:textId="77777777" w:rsidR="00AF2495" w:rsidRPr="00D87BD4" w:rsidRDefault="00AF2495" w:rsidP="00F83A2A">
      <w:pPr>
        <w:rPr>
          <w:rFonts w:ascii="メイリオ" w:eastAsia="メイリオ" w:hAnsi="メイリオ"/>
          <w:b/>
          <w:bCs/>
          <w:szCs w:val="21"/>
        </w:rPr>
      </w:pPr>
      <w:r>
        <w:rPr>
          <w:rFonts w:ascii="メイリオ" w:eastAsia="メイリオ" w:hAnsi="メイリオ" w:hint="eastAsia"/>
          <w:b/>
          <w:bCs/>
          <w:szCs w:val="21"/>
        </w:rPr>
        <w:t>本アプリの「パートナーシップ証明書」の提出先についてご説明いたします。</w:t>
      </w:r>
    </w:p>
    <w:p w14:paraId="035E557B" w14:textId="77777777" w:rsidR="00DA444D" w:rsidRPr="00D87BD4" w:rsidRDefault="00DA444D" w:rsidP="00F83A2A">
      <w:pPr>
        <w:rPr>
          <w:rFonts w:ascii="メイリオ" w:eastAsia="メイリオ" w:hAnsi="メイリオ"/>
          <w:szCs w:val="21"/>
        </w:rPr>
      </w:pPr>
      <w:r w:rsidRPr="00D87BD4">
        <w:rPr>
          <w:rFonts w:ascii="メイリオ" w:eastAsia="メイリオ" w:hAnsi="メイリオ" w:hint="eastAsia"/>
          <w:szCs w:val="21"/>
        </w:rPr>
        <w:t>・</w:t>
      </w:r>
      <w:del w:id="215" w:author="N&amp;A" w:date="2020-07-12T23:34:00Z">
        <w:r w:rsidRPr="00D87BD4" w:rsidDel="00A00B52">
          <w:rPr>
            <w:rFonts w:ascii="メイリオ" w:eastAsia="メイリオ" w:hAnsi="メイリオ" w:hint="eastAsia"/>
            <w:szCs w:val="21"/>
          </w:rPr>
          <w:delText>本アプリによる「パートナーシップ証明書」の受入を決定している企業、団体</w:delText>
        </w:r>
      </w:del>
      <w:ins w:id="216" w:author="N&amp;A" w:date="2020-07-12T23:34:00Z">
        <w:r w:rsidR="00A00B52">
          <w:rPr>
            <w:rFonts w:ascii="メイリオ" w:eastAsia="メイリオ" w:hAnsi="メイリオ" w:hint="eastAsia"/>
            <w:szCs w:val="21"/>
          </w:rPr>
          <w:t>受入企業</w:t>
        </w:r>
      </w:ins>
      <w:r w:rsidRPr="00D87BD4">
        <w:rPr>
          <w:rFonts w:ascii="メイリオ" w:eastAsia="メイリオ" w:hAnsi="メイリオ" w:hint="eastAsia"/>
          <w:szCs w:val="21"/>
        </w:rPr>
        <w:t>等</w:t>
      </w:r>
      <w:r w:rsidR="00745EA5">
        <w:rPr>
          <w:rFonts w:ascii="メイリオ" w:eastAsia="メイリオ" w:hAnsi="メイリオ" w:hint="eastAsia"/>
          <w:szCs w:val="21"/>
        </w:rPr>
        <w:t>は</w:t>
      </w:r>
      <w:proofErr w:type="spellStart"/>
      <w:r w:rsidR="00745EA5">
        <w:rPr>
          <w:rFonts w:ascii="メイリオ" w:eastAsia="メイリオ" w:hAnsi="メイリオ" w:hint="eastAsia"/>
          <w:szCs w:val="21"/>
        </w:rPr>
        <w:t>Famiee</w:t>
      </w:r>
      <w:proofErr w:type="spellEnd"/>
      <w:r w:rsidR="00745EA5">
        <w:rPr>
          <w:rFonts w:ascii="メイリオ" w:eastAsia="メイリオ" w:hAnsi="メイリオ" w:hint="eastAsia"/>
          <w:szCs w:val="21"/>
        </w:rPr>
        <w:t>のHP</w:t>
      </w:r>
      <w:ins w:id="217" w:author="Ishiwata Hiroichiro" w:date="2020-07-24T16:20:00Z">
        <w:r w:rsidR="00905D34">
          <w:rPr>
            <w:rFonts w:ascii="メイリオ" w:eastAsia="メイリオ" w:hAnsi="メイリオ" w:hint="eastAsia"/>
            <w:szCs w:val="21"/>
          </w:rPr>
          <w:t>（</w:t>
        </w:r>
        <w:r w:rsidR="00905D34" w:rsidRPr="00905D34">
          <w:rPr>
            <w:rFonts w:ascii="メイリオ" w:eastAsia="メイリオ" w:hAnsi="メイリオ"/>
            <w:szCs w:val="21"/>
          </w:rPr>
          <w:t>https://www.famiee.com/</w:t>
        </w:r>
        <w:r w:rsidR="00905D34">
          <w:rPr>
            <w:rFonts w:ascii="メイリオ" w:eastAsia="メイリオ" w:hAnsi="メイリオ" w:hint="eastAsia"/>
            <w:szCs w:val="21"/>
          </w:rPr>
          <w:t>）</w:t>
        </w:r>
      </w:ins>
      <w:r w:rsidRPr="00D87BD4">
        <w:rPr>
          <w:rFonts w:ascii="メイリオ" w:eastAsia="メイリオ" w:hAnsi="メイリオ" w:hint="eastAsia"/>
          <w:szCs w:val="21"/>
        </w:rPr>
        <w:t>に掲載されております。</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では、受入企業等を増やすための活動をしておりますので、ユーザーの皆様の周りで受入を希望する企業、団体等がございましたら</w:t>
      </w:r>
      <w:proofErr w:type="spellStart"/>
      <w:r w:rsidRPr="00D87BD4">
        <w:rPr>
          <w:rFonts w:ascii="メイリオ" w:eastAsia="メイリオ" w:hAnsi="メイリオ" w:hint="eastAsia"/>
          <w:szCs w:val="21"/>
        </w:rPr>
        <w:t>F</w:t>
      </w:r>
      <w:r w:rsidRPr="00D87BD4">
        <w:rPr>
          <w:rFonts w:ascii="メイリオ" w:eastAsia="メイリオ" w:hAnsi="メイリオ"/>
          <w:szCs w:val="21"/>
        </w:rPr>
        <w:t>amiee</w:t>
      </w:r>
      <w:proofErr w:type="spellEnd"/>
      <w:r w:rsidRPr="00D87BD4">
        <w:rPr>
          <w:rFonts w:ascii="メイリオ" w:eastAsia="メイリオ" w:hAnsi="メイリオ" w:hint="eastAsia"/>
          <w:szCs w:val="21"/>
        </w:rPr>
        <w:t>までご連絡ください。</w:t>
      </w:r>
    </w:p>
    <w:p w14:paraId="550209AD" w14:textId="77777777" w:rsidR="009135E2" w:rsidRPr="00D87BD4" w:rsidRDefault="009135E2" w:rsidP="00F83A2A">
      <w:pPr>
        <w:rPr>
          <w:rFonts w:ascii="メイリオ" w:eastAsia="メイリオ" w:hAnsi="メイリオ"/>
          <w:szCs w:val="21"/>
        </w:rPr>
      </w:pPr>
    </w:p>
    <w:p w14:paraId="4A3A2251" w14:textId="77777777" w:rsidR="000923CC" w:rsidRDefault="00632EF7" w:rsidP="00F83A2A">
      <w:pPr>
        <w:rPr>
          <w:rFonts w:ascii="メイリオ" w:eastAsia="メイリオ" w:hAnsi="メイリオ"/>
          <w:b/>
          <w:bCs/>
          <w:szCs w:val="21"/>
        </w:rPr>
      </w:pPr>
      <w:r>
        <w:rPr>
          <w:rFonts w:ascii="メイリオ" w:eastAsia="メイリオ" w:hAnsi="メイリオ" w:hint="eastAsia"/>
          <w:b/>
          <w:bCs/>
          <w:szCs w:val="21"/>
        </w:rPr>
        <w:t>６</w:t>
      </w:r>
      <w:r w:rsidR="009135E2" w:rsidRPr="00D87BD4">
        <w:rPr>
          <w:rFonts w:ascii="メイリオ" w:eastAsia="メイリオ" w:hAnsi="メイリオ" w:hint="eastAsia"/>
          <w:b/>
          <w:bCs/>
          <w:szCs w:val="21"/>
        </w:rPr>
        <w:t>．プライバシーポリシー</w:t>
      </w:r>
    </w:p>
    <w:p w14:paraId="3343498E" w14:textId="77777777" w:rsidR="00AF2495" w:rsidRPr="00D87BD4" w:rsidRDefault="00AF2495" w:rsidP="00F83A2A">
      <w:pPr>
        <w:rPr>
          <w:rFonts w:ascii="メイリオ" w:eastAsia="メイリオ" w:hAnsi="メイリオ"/>
          <w:b/>
          <w:bCs/>
          <w:szCs w:val="21"/>
        </w:rPr>
      </w:pPr>
      <w:r>
        <w:rPr>
          <w:rFonts w:ascii="メイリオ" w:eastAsia="メイリオ" w:hAnsi="メイリオ" w:hint="eastAsia"/>
          <w:b/>
          <w:bCs/>
          <w:szCs w:val="21"/>
        </w:rPr>
        <w:t>本アプリの利用に関するプライバシーポリシーについてご説明いたします。</w:t>
      </w:r>
    </w:p>
    <w:p w14:paraId="3769950B" w14:textId="77777777" w:rsidR="00B707BE" w:rsidRPr="00D87BD4" w:rsidRDefault="00B707BE" w:rsidP="00F83A2A">
      <w:pPr>
        <w:rPr>
          <w:rFonts w:ascii="メイリオ" w:eastAsia="メイリオ" w:hAnsi="メイリオ"/>
          <w:szCs w:val="21"/>
        </w:rPr>
      </w:pPr>
      <w:r w:rsidRPr="00D87BD4">
        <w:rPr>
          <w:rFonts w:ascii="メイリオ" w:eastAsia="メイリオ" w:hAnsi="メイリオ" w:hint="eastAsia"/>
          <w:szCs w:val="21"/>
        </w:rPr>
        <w:t>・</w:t>
      </w:r>
      <w:proofErr w:type="spellStart"/>
      <w:r w:rsidR="009135E2" w:rsidRPr="00D87BD4">
        <w:rPr>
          <w:rFonts w:ascii="メイリオ" w:eastAsia="メイリオ" w:hAnsi="メイリオ" w:hint="eastAsia"/>
          <w:szCs w:val="21"/>
        </w:rPr>
        <w:t>Famiee</w:t>
      </w:r>
      <w:proofErr w:type="spellEnd"/>
      <w:r w:rsidR="009135E2" w:rsidRPr="00D87BD4">
        <w:rPr>
          <w:rFonts w:ascii="メイリオ" w:eastAsia="メイリオ" w:hAnsi="メイリオ" w:hint="eastAsia"/>
          <w:szCs w:val="21"/>
        </w:rPr>
        <w:t>は、</w:t>
      </w:r>
      <w:r w:rsidRPr="00D87BD4">
        <w:rPr>
          <w:rFonts w:ascii="メイリオ" w:eastAsia="メイリオ" w:hAnsi="メイリオ" w:hint="eastAsia"/>
          <w:szCs w:val="21"/>
        </w:rPr>
        <w:t>ユーザーのプライバシー保護のため</w:t>
      </w:r>
      <w:r w:rsidR="000923CC">
        <w:rPr>
          <w:rFonts w:ascii="メイリオ" w:eastAsia="メイリオ" w:hAnsi="メイリオ" w:hint="eastAsia"/>
          <w:szCs w:val="21"/>
        </w:rPr>
        <w:t>入力情報について、</w:t>
      </w:r>
      <w:proofErr w:type="spellStart"/>
      <w:r w:rsidR="000923CC">
        <w:rPr>
          <w:rFonts w:ascii="メイリオ" w:eastAsia="メイリオ" w:hAnsi="メイリオ" w:hint="eastAsia"/>
          <w:szCs w:val="21"/>
        </w:rPr>
        <w:t>TrustDock</w:t>
      </w:r>
      <w:proofErr w:type="spellEnd"/>
      <w:r w:rsidR="000923CC">
        <w:rPr>
          <w:rFonts w:ascii="メイリオ" w:eastAsia="メイリオ" w:hAnsi="メイリオ" w:hint="eastAsia"/>
          <w:szCs w:val="21"/>
        </w:rPr>
        <w:t>による本人確認作業が終わりブロックチェーンに</w:t>
      </w:r>
      <w:ins w:id="218" w:author="N&amp;A" w:date="2020-07-15T10:35:00Z">
        <w:r w:rsidR="00A06D58">
          <w:rPr>
            <w:rFonts w:ascii="メイリオ" w:eastAsia="メイリオ" w:hAnsi="メイリオ" w:hint="eastAsia"/>
            <w:szCs w:val="21"/>
          </w:rPr>
          <w:t>登録された</w:t>
        </w:r>
      </w:ins>
      <w:del w:id="219" w:author="N&amp;A" w:date="2020-07-15T10:35:00Z">
        <w:r w:rsidR="000923CC" w:rsidDel="00A06D58">
          <w:rPr>
            <w:rFonts w:ascii="メイリオ" w:eastAsia="メイリオ" w:hAnsi="メイリオ" w:hint="eastAsia"/>
            <w:szCs w:val="21"/>
          </w:rPr>
          <w:delText>書き込んだ</w:delText>
        </w:r>
      </w:del>
      <w:r w:rsidR="000923CC">
        <w:rPr>
          <w:rFonts w:ascii="メイリオ" w:eastAsia="メイリオ" w:hAnsi="メイリオ" w:hint="eastAsia"/>
          <w:szCs w:val="21"/>
        </w:rPr>
        <w:t>後、</w:t>
      </w:r>
      <w:r w:rsidR="00745EA5">
        <w:rPr>
          <w:rFonts w:ascii="メイリオ" w:eastAsia="メイリオ" w:hAnsi="メイリオ" w:hint="eastAsia"/>
          <w:szCs w:val="21"/>
        </w:rPr>
        <w:t>その</w:t>
      </w:r>
      <w:r w:rsidR="000923CC">
        <w:rPr>
          <w:rFonts w:ascii="メイリオ" w:eastAsia="メイリオ" w:hAnsi="メイリオ" w:hint="eastAsia"/>
          <w:szCs w:val="21"/>
        </w:rPr>
        <w:t>入力情報を削除します。</w:t>
      </w:r>
    </w:p>
    <w:p w14:paraId="68879345" w14:textId="77777777" w:rsidR="000923CC" w:rsidRPr="00D87BD4" w:rsidRDefault="00B707BE" w:rsidP="00F83A2A">
      <w:pPr>
        <w:rPr>
          <w:rFonts w:ascii="メイリオ" w:eastAsia="メイリオ" w:hAnsi="メイリオ"/>
          <w:szCs w:val="21"/>
        </w:rPr>
      </w:pPr>
      <w:r w:rsidRPr="00905D34">
        <w:rPr>
          <w:rFonts w:ascii="メイリオ" w:eastAsia="メイリオ" w:hAnsi="メイリオ" w:hint="eastAsia"/>
          <w:szCs w:val="21"/>
          <w:highlight w:val="cyan"/>
          <w:rPrChange w:id="220" w:author="Ishiwata Hiroichiro" w:date="2020-07-24T16:21:00Z">
            <w:rPr>
              <w:rFonts w:ascii="メイリオ" w:eastAsia="メイリオ" w:hAnsi="メイリオ" w:hint="eastAsia"/>
              <w:szCs w:val="21"/>
            </w:rPr>
          </w:rPrChange>
        </w:rPr>
        <w:t>・</w:t>
      </w:r>
      <w:proofErr w:type="spellStart"/>
      <w:r w:rsidRPr="00905D34">
        <w:rPr>
          <w:rFonts w:ascii="メイリオ" w:eastAsia="メイリオ" w:hAnsi="メイリオ" w:hint="eastAsia"/>
          <w:szCs w:val="21"/>
          <w:highlight w:val="cyan"/>
          <w:rPrChange w:id="221" w:author="Ishiwata Hiroichiro" w:date="2020-07-24T16:21:00Z">
            <w:rPr>
              <w:rFonts w:ascii="メイリオ" w:eastAsia="メイリオ" w:hAnsi="メイリオ" w:hint="eastAsia"/>
              <w:szCs w:val="21"/>
            </w:rPr>
          </w:rPrChange>
        </w:rPr>
        <w:t>F</w:t>
      </w:r>
      <w:r w:rsidRPr="00905D34">
        <w:rPr>
          <w:rFonts w:ascii="メイリオ" w:eastAsia="メイリオ" w:hAnsi="メイリオ"/>
          <w:szCs w:val="21"/>
          <w:highlight w:val="cyan"/>
          <w:rPrChange w:id="222" w:author="Ishiwata Hiroichiro" w:date="2020-07-24T16:21:00Z">
            <w:rPr>
              <w:rFonts w:ascii="メイリオ" w:eastAsia="メイリオ" w:hAnsi="メイリオ"/>
              <w:szCs w:val="21"/>
            </w:rPr>
          </w:rPrChange>
        </w:rPr>
        <w:t>amiee</w:t>
      </w:r>
      <w:proofErr w:type="spellEnd"/>
      <w:r w:rsidRPr="00905D34">
        <w:rPr>
          <w:rFonts w:ascii="メイリオ" w:eastAsia="メイリオ" w:hAnsi="メイリオ" w:hint="eastAsia"/>
          <w:szCs w:val="21"/>
          <w:highlight w:val="cyan"/>
          <w:rPrChange w:id="223" w:author="Ishiwata Hiroichiro" w:date="2020-07-24T16:21:00Z">
            <w:rPr>
              <w:rFonts w:ascii="メイリオ" w:eastAsia="メイリオ" w:hAnsi="メイリオ" w:hint="eastAsia"/>
              <w:szCs w:val="21"/>
            </w:rPr>
          </w:rPrChange>
        </w:rPr>
        <w:t>は、</w:t>
      </w:r>
      <w:r w:rsidR="009135E2" w:rsidRPr="00905D34">
        <w:rPr>
          <w:rFonts w:ascii="メイリオ" w:eastAsia="メイリオ" w:hAnsi="メイリオ" w:hint="eastAsia"/>
          <w:szCs w:val="21"/>
          <w:highlight w:val="cyan"/>
          <w:rPrChange w:id="224" w:author="Ishiwata Hiroichiro" w:date="2020-07-24T16:21:00Z">
            <w:rPr>
              <w:rFonts w:ascii="メイリオ" w:eastAsia="メイリオ" w:hAnsi="メイリオ" w:hint="eastAsia"/>
              <w:szCs w:val="21"/>
            </w:rPr>
          </w:rPrChange>
        </w:rPr>
        <w:t>本アプリ上で掲載するプライバシーポリシーに従って個人情報を取り扱います</w:t>
      </w:r>
      <w:r w:rsidRPr="00905D34">
        <w:rPr>
          <w:rFonts w:ascii="メイリオ" w:eastAsia="メイリオ" w:hAnsi="メイリオ" w:hint="eastAsia"/>
          <w:szCs w:val="21"/>
          <w:highlight w:val="cyan"/>
          <w:rPrChange w:id="225" w:author="Ishiwata Hiroichiro" w:date="2020-07-24T16:21:00Z">
            <w:rPr>
              <w:rFonts w:ascii="メイリオ" w:eastAsia="メイリオ" w:hAnsi="メイリオ" w:hint="eastAsia"/>
              <w:szCs w:val="21"/>
            </w:rPr>
          </w:rPrChange>
        </w:rPr>
        <w:t>ので、本アプリ上に掲載するプライバシーポリシーも、あわせてご確認ください。</w:t>
      </w:r>
    </w:p>
    <w:p w14:paraId="3429BAD3" w14:textId="77777777" w:rsidR="00B707BE" w:rsidRDefault="00B707BE" w:rsidP="00F83A2A">
      <w:pPr>
        <w:rPr>
          <w:rFonts w:ascii="メイリオ" w:eastAsia="メイリオ" w:hAnsi="メイリオ"/>
          <w:szCs w:val="21"/>
        </w:rPr>
      </w:pPr>
    </w:p>
    <w:p w14:paraId="3FF0F4B0" w14:textId="77777777" w:rsidR="00632EF7" w:rsidRDefault="00632EF7" w:rsidP="00632EF7">
      <w:pPr>
        <w:rPr>
          <w:rFonts w:ascii="メイリオ" w:eastAsia="メイリオ" w:hAnsi="メイリオ"/>
          <w:b/>
          <w:bCs/>
          <w:szCs w:val="21"/>
        </w:rPr>
      </w:pPr>
      <w:r>
        <w:rPr>
          <w:rFonts w:ascii="メイリオ" w:eastAsia="メイリオ" w:hAnsi="メイリオ" w:hint="eastAsia"/>
          <w:b/>
          <w:bCs/>
          <w:szCs w:val="21"/>
        </w:rPr>
        <w:t>７</w:t>
      </w:r>
      <w:r w:rsidRPr="00D87BD4">
        <w:rPr>
          <w:rFonts w:ascii="メイリオ" w:eastAsia="メイリオ" w:hAnsi="メイリオ" w:hint="eastAsia"/>
          <w:b/>
          <w:bCs/>
          <w:szCs w:val="21"/>
        </w:rPr>
        <w:t>．</w:t>
      </w:r>
      <w:r>
        <w:rPr>
          <w:rFonts w:ascii="メイリオ" w:eastAsia="メイリオ" w:hAnsi="メイリオ" w:hint="eastAsia"/>
          <w:b/>
          <w:bCs/>
          <w:szCs w:val="21"/>
        </w:rPr>
        <w:t>ユーザーの皆様に</w:t>
      </w:r>
      <w:r w:rsidRPr="00D87BD4">
        <w:rPr>
          <w:rFonts w:ascii="メイリオ" w:eastAsia="メイリオ" w:hAnsi="メイリオ" w:hint="eastAsia"/>
          <w:b/>
          <w:bCs/>
          <w:szCs w:val="21"/>
        </w:rPr>
        <w:t>お願いしたい事項</w:t>
      </w:r>
    </w:p>
    <w:p w14:paraId="19E7DB15" w14:textId="77777777" w:rsidR="00AF2495" w:rsidRDefault="00AF2495" w:rsidP="00632EF7">
      <w:pPr>
        <w:rPr>
          <w:rFonts w:ascii="メイリオ" w:eastAsia="メイリオ" w:hAnsi="メイリオ"/>
          <w:b/>
          <w:bCs/>
          <w:szCs w:val="21"/>
        </w:rPr>
      </w:pPr>
      <w:r>
        <w:rPr>
          <w:rFonts w:ascii="メイリオ" w:eastAsia="メイリオ" w:hAnsi="メイリオ" w:hint="eastAsia"/>
          <w:b/>
          <w:bCs/>
          <w:szCs w:val="21"/>
        </w:rPr>
        <w:t>本アプリの利用に際して、ユーザーの皆様にお願いしたいことがございます。</w:t>
      </w:r>
    </w:p>
    <w:p w14:paraId="6ECC719E" w14:textId="77777777" w:rsidR="00AF2495" w:rsidRPr="00D87BD4" w:rsidDel="00F046CB" w:rsidRDefault="00AF2495" w:rsidP="00632EF7">
      <w:pPr>
        <w:rPr>
          <w:del w:id="226" w:author="N&amp;A" w:date="2020-07-15T17:33:00Z"/>
          <w:rFonts w:ascii="メイリオ" w:eastAsia="メイリオ" w:hAnsi="メイリオ"/>
          <w:b/>
          <w:bCs/>
          <w:szCs w:val="21"/>
        </w:rPr>
      </w:pPr>
    </w:p>
    <w:p w14:paraId="342FB50F" w14:textId="77777777" w:rsidR="00632EF7" w:rsidRPr="00D87BD4" w:rsidRDefault="00632EF7" w:rsidP="00632EF7">
      <w:pPr>
        <w:rPr>
          <w:rFonts w:ascii="メイリオ" w:eastAsia="メイリオ" w:hAnsi="メイリオ"/>
          <w:szCs w:val="21"/>
        </w:rPr>
      </w:pPr>
      <w:r w:rsidRPr="00D87BD4">
        <w:rPr>
          <w:rFonts w:ascii="メイリオ" w:eastAsia="メイリオ" w:hAnsi="メイリオ" w:hint="eastAsia"/>
          <w:szCs w:val="21"/>
        </w:rPr>
        <w:t>・</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から登録ユーザーの皆様に対して、</w:t>
      </w:r>
      <w:r w:rsidRPr="00D87BD4">
        <w:rPr>
          <w:rFonts w:ascii="メイリオ" w:eastAsia="メイリオ" w:hAnsi="メイリオ"/>
          <w:szCs w:val="21"/>
        </w:rPr>
        <w:t>1年に1回</w:t>
      </w:r>
      <w:r w:rsidRPr="00D87BD4">
        <w:rPr>
          <w:rFonts w:ascii="メイリオ" w:eastAsia="メイリオ" w:hAnsi="メイリオ" w:hint="eastAsia"/>
          <w:szCs w:val="21"/>
        </w:rPr>
        <w:t>、</w:t>
      </w:r>
      <w:ins w:id="227" w:author="Ishiwata Hiroichiro" w:date="2020-07-19T15:44:00Z">
        <w:r w:rsidR="00FB5A36">
          <w:rPr>
            <w:rFonts w:ascii="メイリオ" w:eastAsia="メイリオ" w:hAnsi="メイリオ" w:hint="eastAsia"/>
            <w:szCs w:val="21"/>
          </w:rPr>
          <w:t>パートナー</w:t>
        </w:r>
        <w:r w:rsidR="00422402">
          <w:rPr>
            <w:rFonts w:ascii="メイリオ" w:eastAsia="メイリオ" w:hAnsi="メイリオ" w:hint="eastAsia"/>
            <w:szCs w:val="21"/>
          </w:rPr>
          <w:t>関係の継続の</w:t>
        </w:r>
      </w:ins>
      <w:ins w:id="228" w:author="Ishiwata Hiroichiro" w:date="2020-07-19T15:45:00Z">
        <w:r w:rsidR="00422402">
          <w:rPr>
            <w:rFonts w:ascii="メイリオ" w:eastAsia="メイリオ" w:hAnsi="メイリオ" w:hint="eastAsia"/>
            <w:szCs w:val="21"/>
          </w:rPr>
          <w:t>確認</w:t>
        </w:r>
      </w:ins>
      <w:ins w:id="229" w:author="Ishiwata Hiroichiro" w:date="2020-07-19T15:44:00Z">
        <w:r w:rsidR="00422402">
          <w:rPr>
            <w:rFonts w:ascii="メイリオ" w:eastAsia="メイリオ" w:hAnsi="メイリオ" w:hint="eastAsia"/>
            <w:szCs w:val="21"/>
          </w:rPr>
          <w:t>に</w:t>
        </w:r>
      </w:ins>
      <w:del w:id="230" w:author="Ishiwata Hiroichiro" w:date="2020-07-19T15:44:00Z">
        <w:r w:rsidR="00745EA5" w:rsidDel="00422402">
          <w:rPr>
            <w:rFonts w:ascii="メイリオ" w:eastAsia="メイリオ" w:hAnsi="メイリオ" w:hint="eastAsia"/>
            <w:szCs w:val="21"/>
          </w:rPr>
          <w:delText>申請</w:delText>
        </w:r>
        <w:r w:rsidRPr="00D87BD4" w:rsidDel="00422402">
          <w:rPr>
            <w:rFonts w:ascii="メイリオ" w:eastAsia="メイリオ" w:hAnsi="メイリオ" w:hint="eastAsia"/>
            <w:szCs w:val="21"/>
          </w:rPr>
          <w:delText>内容の確認に</w:delText>
        </w:r>
      </w:del>
      <w:r w:rsidRPr="00D87BD4">
        <w:rPr>
          <w:rFonts w:ascii="メイリオ" w:eastAsia="メイリオ" w:hAnsi="メイリオ" w:hint="eastAsia"/>
          <w:szCs w:val="21"/>
        </w:rPr>
        <w:t>関する通知（以下、「定期連絡」といいます）をいたします。</w:t>
      </w:r>
      <w:ins w:id="231" w:author="Ishiwata Hiroichiro" w:date="2020-07-19T16:05:00Z">
        <w:r w:rsidR="008E0D35">
          <w:rPr>
            <w:rFonts w:ascii="メイリオ" w:eastAsia="メイリオ" w:hAnsi="メイリオ" w:hint="eastAsia"/>
            <w:szCs w:val="21"/>
          </w:rPr>
          <w:t>関係を継続している場合は継続している旨を、関係を継続していない場合は継続していない旨をご回答ください。</w:t>
        </w:r>
      </w:ins>
      <w:r w:rsidR="00745EA5">
        <w:rPr>
          <w:rFonts w:ascii="メイリオ" w:eastAsia="メイリオ" w:hAnsi="メイリオ" w:hint="eastAsia"/>
          <w:szCs w:val="21"/>
        </w:rPr>
        <w:t>申請</w:t>
      </w:r>
      <w:r w:rsidRPr="00D87BD4">
        <w:rPr>
          <w:rFonts w:ascii="メイリオ" w:eastAsia="メイリオ" w:hAnsi="メイリオ" w:hint="eastAsia"/>
          <w:szCs w:val="21"/>
        </w:rPr>
        <w:t>内容に変更のある方は、ご連絡ください。</w:t>
      </w:r>
    </w:p>
    <w:p w14:paraId="2541C144" w14:textId="77777777" w:rsidR="00632EF7" w:rsidRPr="00D87BD4" w:rsidRDefault="00632EF7" w:rsidP="00632EF7">
      <w:pPr>
        <w:rPr>
          <w:rFonts w:ascii="メイリオ" w:eastAsia="メイリオ" w:hAnsi="メイリオ"/>
          <w:szCs w:val="21"/>
        </w:rPr>
      </w:pPr>
      <w:r w:rsidRPr="00D87BD4">
        <w:rPr>
          <w:rFonts w:ascii="メイリオ" w:eastAsia="メイリオ" w:hAnsi="メイリオ" w:hint="eastAsia"/>
          <w:szCs w:val="21"/>
        </w:rPr>
        <w:t>・</w:t>
      </w:r>
      <w:r w:rsidRPr="00D87BD4">
        <w:rPr>
          <w:rFonts w:ascii="メイリオ" w:eastAsia="メイリオ" w:hAnsi="メイリオ"/>
          <w:szCs w:val="21"/>
        </w:rPr>
        <w:t>第三者によるアカウントの盗用</w:t>
      </w:r>
      <w:r w:rsidRPr="00D87BD4">
        <w:rPr>
          <w:rFonts w:ascii="メイリオ" w:eastAsia="メイリオ" w:hAnsi="メイリオ" w:hint="eastAsia"/>
          <w:szCs w:val="21"/>
        </w:rPr>
        <w:t>が発生した場合は、速やかに</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までご連絡ください。</w:t>
      </w:r>
    </w:p>
    <w:p w14:paraId="66A005BF" w14:textId="77777777" w:rsidR="0078289B" w:rsidRPr="00D87BD4" w:rsidRDefault="00632EF7">
      <w:pPr>
        <w:rPr>
          <w:rFonts w:ascii="メイリオ" w:eastAsia="メイリオ" w:hAnsi="メイリオ"/>
          <w:szCs w:val="21"/>
        </w:rPr>
      </w:pPr>
      <w:r>
        <w:rPr>
          <w:rFonts w:ascii="メイリオ" w:eastAsia="メイリオ" w:hAnsi="メイリオ" w:hint="eastAsia"/>
          <w:szCs w:val="21"/>
        </w:rPr>
        <w:t>・</w:t>
      </w:r>
      <w:ins w:id="232" w:author="N&amp;A" w:date="2020-07-14T17:35:00Z">
        <w:r w:rsidR="003E37AD">
          <w:rPr>
            <w:rFonts w:ascii="メイリオ" w:eastAsia="メイリオ" w:hAnsi="メイリオ" w:hint="eastAsia"/>
            <w:szCs w:val="21"/>
          </w:rPr>
          <w:t>本アプリの利用にあたって</w:t>
        </w:r>
      </w:ins>
      <w:del w:id="233" w:author="N&amp;A" w:date="2020-07-14T17:35:00Z">
        <w:r w:rsidR="00F83A2A" w:rsidRPr="00D87BD4" w:rsidDel="003E37AD">
          <w:rPr>
            <w:rFonts w:ascii="メイリオ" w:eastAsia="メイリオ" w:hAnsi="メイリオ"/>
            <w:szCs w:val="21"/>
          </w:rPr>
          <w:delText>ユーザーは</w:delText>
        </w:r>
      </w:del>
      <w:r w:rsidR="00F83A2A" w:rsidRPr="00D87BD4">
        <w:rPr>
          <w:rFonts w:ascii="メイリオ" w:eastAsia="メイリオ" w:hAnsi="メイリオ"/>
          <w:szCs w:val="21"/>
        </w:rPr>
        <w:t>、</w:t>
      </w:r>
      <w:r w:rsidR="00B82E09" w:rsidRPr="00D87BD4">
        <w:rPr>
          <w:rFonts w:ascii="メイリオ" w:eastAsia="メイリオ" w:hAnsi="メイリオ" w:hint="eastAsia"/>
          <w:szCs w:val="21"/>
        </w:rPr>
        <w:t>下記に該当する行為</w:t>
      </w:r>
      <w:del w:id="234" w:author="N&amp;A" w:date="2020-07-14T17:36:00Z">
        <w:r w:rsidR="00B82E09" w:rsidRPr="00D87BD4" w:rsidDel="003E37AD">
          <w:rPr>
            <w:rFonts w:ascii="メイリオ" w:eastAsia="メイリオ" w:hAnsi="メイリオ" w:hint="eastAsia"/>
            <w:szCs w:val="21"/>
          </w:rPr>
          <w:delText>を</w:delText>
        </w:r>
      </w:del>
      <w:ins w:id="235" w:author="N&amp;A" w:date="2020-07-14T17:36:00Z">
        <w:r w:rsidR="003E37AD">
          <w:rPr>
            <w:rFonts w:ascii="メイリオ" w:eastAsia="メイリオ" w:hAnsi="メイリオ" w:hint="eastAsia"/>
            <w:szCs w:val="21"/>
          </w:rPr>
          <w:t>は</w:t>
        </w:r>
      </w:ins>
      <w:commentRangeStart w:id="236"/>
      <w:ins w:id="237" w:author="Ishiwata Hiroichiro" w:date="2020-07-24T16:27:00Z">
        <w:r w:rsidR="005255DF" w:rsidRPr="005255DF">
          <w:rPr>
            <w:rFonts w:ascii="メイリオ" w:eastAsia="メイリオ" w:hAnsi="メイリオ" w:hint="eastAsia"/>
            <w:szCs w:val="21"/>
            <w:highlight w:val="cyan"/>
            <w:rPrChange w:id="238" w:author="Ishiwata Hiroichiro" w:date="2020-07-24T16:27:00Z">
              <w:rPr>
                <w:rFonts w:ascii="メイリオ" w:eastAsia="メイリオ" w:hAnsi="メイリオ" w:hint="eastAsia"/>
                <w:szCs w:val="21"/>
              </w:rPr>
            </w:rPrChange>
          </w:rPr>
          <w:t>ご遠慮ください。</w:t>
        </w:r>
      </w:ins>
      <w:commentRangeEnd w:id="236"/>
      <w:ins w:id="239" w:author="Ishiwata Hiroichiro" w:date="2020-07-24T16:28:00Z">
        <w:r w:rsidR="005255DF">
          <w:rPr>
            <w:rStyle w:val="ac"/>
          </w:rPr>
          <w:commentReference w:id="236"/>
        </w:r>
      </w:ins>
      <w:commentRangeStart w:id="240"/>
      <w:ins w:id="241" w:author="N&amp;A" w:date="2020-07-14T17:36:00Z">
        <w:del w:id="242" w:author="Ishiwata Hiroichiro" w:date="2020-07-24T16:27:00Z">
          <w:r w:rsidR="003E37AD" w:rsidRPr="00905D34" w:rsidDel="005255DF">
            <w:rPr>
              <w:rFonts w:ascii="メイリオ" w:eastAsia="メイリオ" w:hAnsi="メイリオ" w:hint="eastAsia"/>
              <w:szCs w:val="21"/>
              <w:highlight w:val="cyan"/>
              <w:rPrChange w:id="243" w:author="Ishiwata Hiroichiro" w:date="2020-07-24T16:23:00Z">
                <w:rPr>
                  <w:rFonts w:ascii="メイリオ" w:eastAsia="メイリオ" w:hAnsi="メイリオ" w:hint="eastAsia"/>
                  <w:szCs w:val="21"/>
                </w:rPr>
              </w:rPrChange>
            </w:rPr>
            <w:delText>禁止</w:delText>
          </w:r>
        </w:del>
      </w:ins>
      <w:commentRangeEnd w:id="240"/>
      <w:del w:id="244" w:author="Ishiwata Hiroichiro" w:date="2020-07-24T16:27:00Z">
        <w:r w:rsidR="00905D34" w:rsidDel="005255DF">
          <w:rPr>
            <w:rStyle w:val="ac"/>
          </w:rPr>
          <w:commentReference w:id="240"/>
        </w:r>
      </w:del>
      <w:ins w:id="245" w:author="N&amp;A" w:date="2020-07-14T17:37:00Z">
        <w:del w:id="246" w:author="Ishiwata Hiroichiro" w:date="2020-07-24T16:27:00Z">
          <w:r w:rsidR="003E37AD" w:rsidDel="005255DF">
            <w:rPr>
              <w:rFonts w:ascii="メイリオ" w:eastAsia="メイリオ" w:hAnsi="メイリオ" w:hint="eastAsia"/>
              <w:szCs w:val="21"/>
            </w:rPr>
            <w:delText>いたしますので、ご注意ください</w:delText>
          </w:r>
        </w:del>
      </w:ins>
      <w:ins w:id="247" w:author="N&amp;A" w:date="2020-07-14T17:32:00Z">
        <w:del w:id="248" w:author="Ishiwata Hiroichiro" w:date="2020-07-24T16:27:00Z">
          <w:r w:rsidR="00F44D95" w:rsidDel="005255DF">
            <w:rPr>
              <w:rFonts w:ascii="メイリオ" w:eastAsia="メイリオ" w:hAnsi="メイリオ" w:hint="eastAsia"/>
              <w:szCs w:val="21"/>
            </w:rPr>
            <w:delText>。</w:delText>
          </w:r>
        </w:del>
      </w:ins>
      <w:del w:id="249" w:author="Ishiwata Hiroichiro" w:date="2020-07-24T16:27:00Z">
        <w:r w:rsidR="00B82E09" w:rsidRPr="00D87BD4" w:rsidDel="005255DF">
          <w:rPr>
            <w:rFonts w:ascii="メイリオ" w:eastAsia="メイリオ" w:hAnsi="メイリオ" w:hint="eastAsia"/>
            <w:szCs w:val="21"/>
          </w:rPr>
          <w:delText>お控えするようお願いいたします。</w:delText>
        </w:r>
      </w:del>
      <w:ins w:id="250" w:author="N&amp;A" w:date="2020-07-14T17:37:00Z">
        <w:del w:id="251" w:author="Ishiwata Hiroichiro" w:date="2020-07-24T16:23:00Z">
          <w:r w:rsidR="003E37AD" w:rsidRPr="00195F05" w:rsidDel="00905D34">
            <w:rPr>
              <w:rFonts w:ascii="メイリオ" w:eastAsia="メイリオ" w:hAnsi="メイリオ" w:hint="eastAsia"/>
              <w:szCs w:val="21"/>
              <w:highlight w:val="green"/>
            </w:rPr>
            <w:delText>【</w:delText>
          </w:r>
          <w:r w:rsidR="003E37AD" w:rsidRPr="00857F80" w:rsidDel="00905D34">
            <w:rPr>
              <w:rFonts w:ascii="メイリオ" w:eastAsia="メイリオ" w:hAnsi="メイリオ" w:hint="eastAsia"/>
              <w:szCs w:val="21"/>
              <w:highlight w:val="green"/>
            </w:rPr>
            <w:delText>N&amp;A：</w:delText>
          </w:r>
        </w:del>
      </w:ins>
      <w:ins w:id="252" w:author="N&amp;A" w:date="2020-07-14T17:38:00Z">
        <w:del w:id="253" w:author="Ishiwata Hiroichiro" w:date="2020-07-24T16:23:00Z">
          <w:r w:rsidR="003E37AD" w:rsidDel="00905D34">
            <w:rPr>
              <w:rFonts w:ascii="メイリオ" w:eastAsia="メイリオ" w:hAnsi="メイリオ" w:hint="eastAsia"/>
              <w:szCs w:val="21"/>
              <w:highlight w:val="green"/>
            </w:rPr>
            <w:delText>任意のお願いではなく、</w:delText>
          </w:r>
        </w:del>
      </w:ins>
      <w:ins w:id="254" w:author="N&amp;A" w:date="2020-07-14T17:37:00Z">
        <w:del w:id="255" w:author="Ishiwata Hiroichiro" w:date="2020-07-24T16:23:00Z">
          <w:r w:rsidR="003E37AD" w:rsidDel="00905D34">
            <w:rPr>
              <w:rFonts w:ascii="メイリオ" w:eastAsia="メイリオ" w:hAnsi="メイリオ" w:hint="eastAsia"/>
              <w:szCs w:val="21"/>
              <w:highlight w:val="green"/>
            </w:rPr>
            <w:delText>禁止される旨</w:delText>
          </w:r>
        </w:del>
      </w:ins>
      <w:ins w:id="256" w:author="N&amp;A" w:date="2020-07-14T17:38:00Z">
        <w:del w:id="257" w:author="Ishiwata Hiroichiro" w:date="2020-07-24T16:23:00Z">
          <w:r w:rsidR="003E37AD" w:rsidDel="00905D34">
            <w:rPr>
              <w:rFonts w:ascii="メイリオ" w:eastAsia="メイリオ" w:hAnsi="メイリオ" w:hint="eastAsia"/>
              <w:szCs w:val="21"/>
              <w:highlight w:val="green"/>
            </w:rPr>
            <w:delText>を明記しております。</w:delText>
          </w:r>
        </w:del>
      </w:ins>
      <w:ins w:id="258" w:author="N&amp;A" w:date="2020-07-14T17:37:00Z">
        <w:del w:id="259" w:author="Ishiwata Hiroichiro" w:date="2020-07-24T16:23:00Z">
          <w:r w:rsidR="003E37AD" w:rsidDel="00905D34">
            <w:rPr>
              <w:rFonts w:ascii="メイリオ" w:eastAsia="メイリオ" w:hAnsi="メイリオ" w:hint="eastAsia"/>
              <w:szCs w:val="21"/>
              <w:highlight w:val="green"/>
            </w:rPr>
            <w:delText>】</w:delText>
          </w:r>
        </w:del>
      </w:ins>
    </w:p>
    <w:p w14:paraId="24096B7F" w14:textId="77777777" w:rsidR="00123843" w:rsidRPr="00D87BD4" w:rsidRDefault="00632EF7">
      <w:pPr>
        <w:ind w:left="210" w:firstLineChars="50" w:firstLine="105"/>
        <w:rPr>
          <w:rFonts w:ascii="メイリオ" w:eastAsia="メイリオ" w:hAnsi="メイリオ"/>
          <w:szCs w:val="21"/>
        </w:rPr>
        <w:pPrChange w:id="260" w:author="N&amp;A" w:date="2020-07-14T12:36:00Z">
          <w:pPr>
            <w:ind w:firstLineChars="50" w:firstLine="105"/>
          </w:pPr>
        </w:pPrChange>
      </w:pPr>
      <w:r>
        <w:rPr>
          <w:rFonts w:ascii="メイリオ" w:eastAsia="メイリオ" w:hAnsi="メイリオ" w:hint="eastAsia"/>
          <w:szCs w:val="21"/>
        </w:rPr>
        <w:t>-</w:t>
      </w:r>
      <w:r w:rsidR="00DA119A" w:rsidRPr="00D87BD4">
        <w:rPr>
          <w:rFonts w:ascii="メイリオ" w:eastAsia="メイリオ" w:hAnsi="メイリオ" w:hint="eastAsia"/>
          <w:szCs w:val="21"/>
        </w:rPr>
        <w:t>パートナー</w:t>
      </w:r>
      <w:del w:id="261" w:author="Ishiwata Hiroichiro" w:date="2020-07-19T16:13:00Z">
        <w:r w:rsidR="00DA119A" w:rsidRPr="00D87BD4" w:rsidDel="008E0D35">
          <w:rPr>
            <w:rFonts w:ascii="メイリオ" w:eastAsia="メイリオ" w:hAnsi="メイリオ" w:hint="eastAsia"/>
            <w:szCs w:val="21"/>
          </w:rPr>
          <w:delText>シップ</w:delText>
        </w:r>
      </w:del>
      <w:r w:rsidR="00DA119A" w:rsidRPr="00D87BD4">
        <w:rPr>
          <w:rFonts w:ascii="メイリオ" w:eastAsia="メイリオ" w:hAnsi="メイリオ" w:hint="eastAsia"/>
          <w:szCs w:val="21"/>
        </w:rPr>
        <w:t>関係が</w:t>
      </w:r>
      <w:r w:rsidR="00123843" w:rsidRPr="00D87BD4">
        <w:rPr>
          <w:rFonts w:ascii="メイリオ" w:eastAsia="メイリオ" w:hAnsi="メイリオ" w:hint="eastAsia"/>
          <w:szCs w:val="21"/>
        </w:rPr>
        <w:t>存在していないにもかかわらず、本</w:t>
      </w:r>
      <w:r w:rsidR="00F626C4" w:rsidRPr="00D87BD4">
        <w:rPr>
          <w:rFonts w:ascii="メイリオ" w:eastAsia="メイリオ" w:hAnsi="メイリオ" w:hint="eastAsia"/>
          <w:szCs w:val="21"/>
        </w:rPr>
        <w:t>アプリ</w:t>
      </w:r>
      <w:r w:rsidR="00123843" w:rsidRPr="00D87BD4">
        <w:rPr>
          <w:rFonts w:ascii="メイリオ" w:eastAsia="メイリオ" w:hAnsi="メイリオ" w:hint="eastAsia"/>
          <w:szCs w:val="21"/>
        </w:rPr>
        <w:t>を利用する行為</w:t>
      </w:r>
    </w:p>
    <w:p w14:paraId="186DAB53" w14:textId="77777777" w:rsidR="00F83A2A" w:rsidRPr="00D87BD4" w:rsidRDefault="00632EF7">
      <w:pPr>
        <w:ind w:left="210" w:firstLineChars="50" w:firstLine="105"/>
        <w:rPr>
          <w:rFonts w:ascii="メイリオ" w:eastAsia="メイリオ" w:hAnsi="メイリオ"/>
          <w:szCs w:val="21"/>
        </w:rPr>
        <w:pPrChange w:id="262" w:author="N&amp;A" w:date="2020-07-14T12:38:00Z">
          <w:pPr>
            <w:ind w:firstLineChars="50" w:firstLine="105"/>
          </w:pPr>
        </w:pPrChange>
      </w:pPr>
      <w:r>
        <w:rPr>
          <w:rFonts w:ascii="メイリオ" w:eastAsia="メイリオ" w:hAnsi="メイリオ" w:hint="eastAsia"/>
          <w:szCs w:val="21"/>
        </w:rPr>
        <w:t>-</w:t>
      </w:r>
      <w:r w:rsidR="00F83A2A" w:rsidRPr="00D87BD4">
        <w:rPr>
          <w:rFonts w:ascii="メイリオ" w:eastAsia="メイリオ" w:hAnsi="メイリオ"/>
          <w:szCs w:val="21"/>
        </w:rPr>
        <w:t>ユーザー本人のものではない</w:t>
      </w:r>
      <w:ins w:id="263" w:author="N&amp;A" w:date="2020-07-14T12:38:00Z">
        <w:r w:rsidR="008054BC">
          <w:rPr>
            <w:rFonts w:ascii="メイリオ" w:eastAsia="メイリオ" w:hAnsi="メイリオ" w:hint="eastAsia"/>
            <w:szCs w:val="21"/>
          </w:rPr>
          <w:t>又は改変された</w:t>
        </w:r>
      </w:ins>
      <w:r w:rsidR="00F83A2A" w:rsidRPr="00D87BD4">
        <w:rPr>
          <w:rFonts w:ascii="メイリオ" w:eastAsia="メイリオ" w:hAnsi="メイリオ"/>
          <w:szCs w:val="21"/>
        </w:rPr>
        <w:t>動画</w:t>
      </w:r>
      <w:r w:rsidR="004C1911" w:rsidRPr="00D87BD4">
        <w:rPr>
          <w:rFonts w:ascii="メイリオ" w:eastAsia="メイリオ" w:hAnsi="メイリオ" w:hint="eastAsia"/>
          <w:szCs w:val="21"/>
        </w:rPr>
        <w:t>、</w:t>
      </w:r>
      <w:r w:rsidR="00F83A2A" w:rsidRPr="00D87BD4">
        <w:rPr>
          <w:rFonts w:ascii="メイリオ" w:eastAsia="メイリオ" w:hAnsi="メイリオ"/>
          <w:szCs w:val="21"/>
        </w:rPr>
        <w:t>身分証等を提供する行為</w:t>
      </w:r>
    </w:p>
    <w:p w14:paraId="42524DDE" w14:textId="77777777" w:rsidR="00F83A2A" w:rsidRPr="00D87BD4" w:rsidRDefault="00632EF7">
      <w:pPr>
        <w:ind w:left="210" w:firstLineChars="50" w:firstLine="105"/>
        <w:rPr>
          <w:rFonts w:ascii="メイリオ" w:eastAsia="メイリオ" w:hAnsi="メイリオ"/>
          <w:szCs w:val="21"/>
        </w:rPr>
        <w:pPrChange w:id="264" w:author="N&amp;A" w:date="2020-07-14T12:36:00Z">
          <w:pPr>
            <w:ind w:firstLineChars="50" w:firstLine="105"/>
          </w:pPr>
        </w:pPrChange>
      </w:pPr>
      <w:r>
        <w:rPr>
          <w:rFonts w:ascii="メイリオ" w:eastAsia="メイリオ" w:hAnsi="メイリオ" w:hint="eastAsia"/>
          <w:szCs w:val="21"/>
        </w:rPr>
        <w:t>-</w:t>
      </w:r>
      <w:r w:rsidR="00F83A2A" w:rsidRPr="00D87BD4">
        <w:rPr>
          <w:rFonts w:ascii="メイリオ" w:eastAsia="メイリオ" w:hAnsi="メイリオ"/>
          <w:szCs w:val="21"/>
        </w:rPr>
        <w:t>有効期限の切れた身分証を提供する行為</w:t>
      </w:r>
    </w:p>
    <w:p w14:paraId="6A8218C2" w14:textId="77777777" w:rsidR="00F83A2A" w:rsidRPr="00D87BD4" w:rsidRDefault="00632EF7">
      <w:pPr>
        <w:ind w:left="210" w:firstLineChars="50" w:firstLine="105"/>
        <w:rPr>
          <w:rFonts w:ascii="メイリオ" w:eastAsia="メイリオ" w:hAnsi="メイリオ"/>
          <w:szCs w:val="21"/>
        </w:rPr>
        <w:pPrChange w:id="265" w:author="N&amp;A" w:date="2020-07-14T12:36:00Z">
          <w:pPr>
            <w:ind w:firstLineChars="50" w:firstLine="105"/>
          </w:pPr>
        </w:pPrChange>
      </w:pPr>
      <w:r>
        <w:rPr>
          <w:rFonts w:ascii="メイリオ" w:eastAsia="メイリオ" w:hAnsi="メイリオ" w:hint="eastAsia"/>
          <w:szCs w:val="21"/>
        </w:rPr>
        <w:t>-</w:t>
      </w:r>
      <w:r w:rsidR="00F83A2A" w:rsidRPr="00D87BD4">
        <w:rPr>
          <w:rFonts w:ascii="メイリオ" w:eastAsia="メイリオ" w:hAnsi="メイリオ"/>
          <w:szCs w:val="21"/>
        </w:rPr>
        <w:t>犯罪行為に関連する行為</w:t>
      </w:r>
      <w:r w:rsidR="004C1911" w:rsidRPr="00D87BD4">
        <w:rPr>
          <w:rFonts w:ascii="メイリオ" w:eastAsia="メイリオ" w:hAnsi="メイリオ" w:hint="eastAsia"/>
          <w:szCs w:val="21"/>
        </w:rPr>
        <w:t>、不法行為</w:t>
      </w:r>
      <w:r w:rsidR="00560231" w:rsidRPr="00D87BD4">
        <w:rPr>
          <w:rFonts w:ascii="メイリオ" w:eastAsia="メイリオ" w:hAnsi="メイリオ" w:hint="eastAsia"/>
          <w:szCs w:val="21"/>
        </w:rPr>
        <w:t>若しくは</w:t>
      </w:r>
      <w:r w:rsidR="00F83A2A" w:rsidRPr="00D87BD4">
        <w:rPr>
          <w:rFonts w:ascii="メイリオ" w:eastAsia="メイリオ" w:hAnsi="メイリオ"/>
          <w:szCs w:val="21"/>
        </w:rPr>
        <w:t>公序良俗に反する行為</w:t>
      </w:r>
      <w:r w:rsidR="00560231" w:rsidRPr="00D87BD4">
        <w:rPr>
          <w:rFonts w:ascii="メイリオ" w:eastAsia="メイリオ" w:hAnsi="メイリオ" w:hint="eastAsia"/>
          <w:szCs w:val="21"/>
        </w:rPr>
        <w:t>又はそれらのおそれのある行為</w:t>
      </w:r>
    </w:p>
    <w:p w14:paraId="1BFCC5E3" w14:textId="77777777" w:rsidR="00F83A2A" w:rsidRPr="00D87BD4" w:rsidRDefault="00632EF7">
      <w:pPr>
        <w:ind w:left="210" w:firstLineChars="50" w:firstLine="105"/>
        <w:rPr>
          <w:rFonts w:ascii="メイリオ" w:eastAsia="メイリオ" w:hAnsi="メイリオ"/>
          <w:szCs w:val="21"/>
        </w:rPr>
        <w:pPrChange w:id="266" w:author="N&amp;A" w:date="2020-07-14T12:36:00Z">
          <w:pPr>
            <w:ind w:firstLineChars="50" w:firstLine="105"/>
          </w:pPr>
        </w:pPrChange>
      </w:pPr>
      <w:r>
        <w:rPr>
          <w:rFonts w:ascii="メイリオ" w:eastAsia="メイリオ" w:hAnsi="メイリオ" w:hint="eastAsia"/>
          <w:szCs w:val="21"/>
        </w:rPr>
        <w:t>-</w:t>
      </w:r>
      <w:r w:rsidR="00F83A2A" w:rsidRPr="00D87BD4">
        <w:rPr>
          <w:rFonts w:ascii="メイリオ" w:eastAsia="メイリオ" w:hAnsi="メイリオ"/>
          <w:szCs w:val="21"/>
        </w:rPr>
        <w:t>コンピューター・ウィルスその他の有害なコンピューター・プログラムを含む情報を送信する行為</w:t>
      </w:r>
    </w:p>
    <w:p w14:paraId="4B404F29" w14:textId="77777777" w:rsidR="00560231" w:rsidRPr="00D87BD4" w:rsidRDefault="00632EF7">
      <w:pPr>
        <w:ind w:left="210" w:firstLineChars="50" w:firstLine="105"/>
        <w:rPr>
          <w:rFonts w:ascii="メイリオ" w:eastAsia="メイリオ" w:hAnsi="メイリオ"/>
          <w:szCs w:val="21"/>
        </w:rPr>
        <w:pPrChange w:id="267" w:author="N&amp;A" w:date="2020-07-14T12:36:00Z">
          <w:pPr>
            <w:ind w:firstLineChars="50" w:firstLine="105"/>
          </w:pPr>
        </w:pPrChange>
      </w:pPr>
      <w:r>
        <w:rPr>
          <w:rFonts w:ascii="メイリオ" w:eastAsia="メイリオ" w:hAnsi="メイリオ" w:hint="eastAsia"/>
          <w:szCs w:val="21"/>
        </w:rPr>
        <w:t>-</w:t>
      </w:r>
      <w:r w:rsidR="00560231" w:rsidRPr="00D87BD4">
        <w:rPr>
          <w:rFonts w:ascii="メイリオ" w:eastAsia="メイリオ" w:hAnsi="メイリオ" w:hint="eastAsia"/>
          <w:szCs w:val="21"/>
        </w:rPr>
        <w:t>本アプリ又は本アプリに接続しているシステム等に過度の負担をかける行為</w:t>
      </w:r>
    </w:p>
    <w:p w14:paraId="7D29AC7C" w14:textId="77777777" w:rsidR="00207F96" w:rsidRPr="00207F96" w:rsidRDefault="00632EF7" w:rsidP="00207F96">
      <w:pPr>
        <w:ind w:left="210" w:firstLineChars="50" w:firstLine="105"/>
        <w:rPr>
          <w:rFonts w:ascii="メイリオ" w:eastAsia="メイリオ" w:hAnsi="メイリオ" w:hint="eastAsia"/>
          <w:szCs w:val="21"/>
        </w:rPr>
        <w:pPrChange w:id="268" w:author="Ishiwata Hiroichiro" w:date="2020-07-24T15:59:00Z">
          <w:pPr>
            <w:ind w:firstLineChars="50" w:firstLine="105"/>
          </w:pPr>
        </w:pPrChange>
      </w:pPr>
      <w:r>
        <w:rPr>
          <w:rFonts w:ascii="メイリオ" w:eastAsia="メイリオ" w:hAnsi="メイリオ" w:hint="eastAsia"/>
          <w:szCs w:val="21"/>
        </w:rPr>
        <w:t>-</w:t>
      </w:r>
      <w:r w:rsidR="00560231" w:rsidRPr="00D87BD4">
        <w:rPr>
          <w:rFonts w:ascii="メイリオ" w:eastAsia="メイリオ" w:hAnsi="メイリオ" w:hint="eastAsia"/>
          <w:szCs w:val="21"/>
        </w:rPr>
        <w:t>本アプリに対するリバースエンジニアリングその他の解析行為</w:t>
      </w:r>
    </w:p>
    <w:p w14:paraId="42CB1406" w14:textId="77777777" w:rsidR="00F83A2A" w:rsidRPr="00D87BD4" w:rsidRDefault="00632EF7">
      <w:pPr>
        <w:ind w:left="210" w:firstLineChars="50" w:firstLine="105"/>
        <w:rPr>
          <w:rFonts w:ascii="メイリオ" w:eastAsia="メイリオ" w:hAnsi="メイリオ"/>
          <w:szCs w:val="21"/>
        </w:rPr>
        <w:pPrChange w:id="269" w:author="N&amp;A" w:date="2020-07-14T12:48:00Z">
          <w:pPr>
            <w:ind w:firstLineChars="50" w:firstLine="105"/>
          </w:pPr>
        </w:pPrChange>
      </w:pPr>
      <w:r>
        <w:rPr>
          <w:rFonts w:ascii="メイリオ" w:eastAsia="メイリオ" w:hAnsi="メイリオ" w:hint="eastAsia"/>
          <w:szCs w:val="21"/>
        </w:rPr>
        <w:t>-</w:t>
      </w:r>
      <w:proofErr w:type="spellStart"/>
      <w:ins w:id="270" w:author="N&amp;A" w:date="2020-07-14T12:48:00Z">
        <w:r w:rsidR="00236904">
          <w:rPr>
            <w:rFonts w:ascii="メイリオ" w:eastAsia="メイリオ" w:hAnsi="メイリオ" w:hint="eastAsia"/>
            <w:szCs w:val="21"/>
          </w:rPr>
          <w:t>Famiee</w:t>
        </w:r>
      </w:ins>
      <w:proofErr w:type="spellEnd"/>
      <w:del w:id="271" w:author="N&amp;A" w:date="2020-07-14T12:48:00Z">
        <w:r w:rsidR="00F83A2A" w:rsidRPr="00D87BD4" w:rsidDel="00236904">
          <w:rPr>
            <w:rFonts w:ascii="メイリオ" w:eastAsia="メイリオ" w:hAnsi="メイリオ"/>
            <w:szCs w:val="21"/>
          </w:rPr>
          <w:delText>当社</w:delText>
        </w:r>
      </w:del>
      <w:r w:rsidR="00F83A2A" w:rsidRPr="00D87BD4">
        <w:rPr>
          <w:rFonts w:ascii="メイリオ" w:eastAsia="メイリオ" w:hAnsi="メイリオ"/>
          <w:szCs w:val="21"/>
        </w:rPr>
        <w:t>による本サービスの運営を妨害するおそれのある行為</w:t>
      </w:r>
    </w:p>
    <w:p w14:paraId="03CBF124" w14:textId="77777777" w:rsidR="00F83A2A" w:rsidRPr="00D87BD4" w:rsidRDefault="00632EF7">
      <w:pPr>
        <w:rPr>
          <w:rFonts w:ascii="メイリオ" w:eastAsia="メイリオ" w:hAnsi="メイリオ"/>
          <w:szCs w:val="21"/>
        </w:rPr>
        <w:pPrChange w:id="272" w:author="N&amp;A" w:date="2020-07-15T17:35:00Z">
          <w:pPr>
            <w:ind w:firstLineChars="50" w:firstLine="105"/>
          </w:pPr>
        </w:pPrChange>
      </w:pPr>
      <w:del w:id="273" w:author="N&amp;A" w:date="2020-07-14T12:36:00Z">
        <w:r w:rsidDel="008054BC">
          <w:rPr>
            <w:rFonts w:ascii="メイリオ" w:eastAsia="メイリオ" w:hAnsi="メイリオ" w:hint="eastAsia"/>
            <w:szCs w:val="21"/>
          </w:rPr>
          <w:delText>-</w:delText>
        </w:r>
      </w:del>
      <w:ins w:id="274" w:author="N&amp;A" w:date="2020-07-14T12:36:00Z">
        <w:r w:rsidR="008054BC">
          <w:rPr>
            <w:rFonts w:ascii="メイリオ" w:eastAsia="メイリオ" w:hAnsi="メイリオ" w:hint="eastAsia"/>
            <w:szCs w:val="21"/>
          </w:rPr>
          <w:t>・</w:t>
        </w:r>
      </w:ins>
      <w:ins w:id="275" w:author="N&amp;A" w:date="2020-07-14T12:53:00Z">
        <w:r w:rsidR="00236904">
          <w:rPr>
            <w:rFonts w:ascii="メイリオ" w:eastAsia="メイリオ" w:hAnsi="メイリオ" w:hint="eastAsia"/>
            <w:szCs w:val="21"/>
          </w:rPr>
          <w:t>登録</w:t>
        </w:r>
      </w:ins>
      <w:r w:rsidR="00DA119A" w:rsidRPr="00D87BD4">
        <w:rPr>
          <w:rFonts w:ascii="メイリオ" w:eastAsia="メイリオ" w:hAnsi="メイリオ" w:hint="eastAsia"/>
          <w:szCs w:val="21"/>
        </w:rPr>
        <w:t>ユーザーが、</w:t>
      </w:r>
      <w:ins w:id="276" w:author="N&amp;A" w:date="2020-07-14T12:51:00Z">
        <w:r w:rsidR="00236904">
          <w:rPr>
            <w:rFonts w:ascii="メイリオ" w:eastAsia="メイリオ" w:hAnsi="メイリオ" w:hint="eastAsia"/>
            <w:szCs w:val="21"/>
          </w:rPr>
          <w:t>以下</w:t>
        </w:r>
      </w:ins>
      <w:del w:id="277" w:author="N&amp;A" w:date="2020-07-14T12:51:00Z">
        <w:r w:rsidR="00B82E09" w:rsidRPr="00D87BD4" w:rsidDel="00236904">
          <w:rPr>
            <w:rFonts w:ascii="メイリオ" w:eastAsia="メイリオ" w:hAnsi="メイリオ" w:hint="eastAsia"/>
            <w:szCs w:val="21"/>
          </w:rPr>
          <w:delText>上記</w:delText>
        </w:r>
      </w:del>
      <w:r w:rsidR="00B82E09" w:rsidRPr="00D87BD4">
        <w:rPr>
          <w:rFonts w:ascii="メイリオ" w:eastAsia="メイリオ" w:hAnsi="メイリオ" w:hint="eastAsia"/>
          <w:szCs w:val="21"/>
        </w:rPr>
        <w:t>に該当する行為を行った</w:t>
      </w:r>
      <w:r w:rsidR="00DA119A" w:rsidRPr="00D87BD4">
        <w:rPr>
          <w:rFonts w:ascii="メイリオ" w:eastAsia="メイリオ" w:hAnsi="メイリオ" w:hint="eastAsia"/>
          <w:szCs w:val="21"/>
        </w:rPr>
        <w:t>場合</w:t>
      </w:r>
      <w:ins w:id="278" w:author="N&amp;A" w:date="2020-07-14T12:50:00Z">
        <w:r w:rsidR="00236904">
          <w:rPr>
            <w:rFonts w:ascii="メイリオ" w:eastAsia="メイリオ" w:hAnsi="メイリオ" w:hint="eastAsia"/>
            <w:szCs w:val="21"/>
          </w:rPr>
          <w:t>は</w:t>
        </w:r>
      </w:ins>
      <w:r w:rsidR="00DA119A" w:rsidRPr="00D87BD4">
        <w:rPr>
          <w:rFonts w:ascii="メイリオ" w:eastAsia="メイリオ" w:hAnsi="メイリオ" w:hint="eastAsia"/>
          <w:szCs w:val="21"/>
        </w:rPr>
        <w:t>、本アプリの使用</w:t>
      </w:r>
      <w:r w:rsidR="00F626C4" w:rsidRPr="00D87BD4">
        <w:rPr>
          <w:rFonts w:ascii="メイリオ" w:eastAsia="メイリオ" w:hAnsi="メイリオ" w:hint="eastAsia"/>
          <w:szCs w:val="21"/>
        </w:rPr>
        <w:t>を</w:t>
      </w:r>
      <w:commentRangeStart w:id="279"/>
      <w:r w:rsidR="00F626C4" w:rsidRPr="005255DF">
        <w:rPr>
          <w:rFonts w:ascii="メイリオ" w:eastAsia="メイリオ" w:hAnsi="メイリオ" w:hint="eastAsia"/>
          <w:szCs w:val="21"/>
          <w:highlight w:val="cyan"/>
          <w:rPrChange w:id="280" w:author="Ishiwata Hiroichiro" w:date="2020-07-24T16:29:00Z">
            <w:rPr>
              <w:rFonts w:ascii="メイリオ" w:eastAsia="メイリオ" w:hAnsi="メイリオ" w:hint="eastAsia"/>
              <w:szCs w:val="21"/>
            </w:rPr>
          </w:rPrChange>
        </w:rPr>
        <w:t>停止</w:t>
      </w:r>
      <w:ins w:id="281" w:author="N&amp;A" w:date="2020-07-12T23:42:00Z">
        <w:del w:id="282" w:author="Ishiwata Hiroichiro" w:date="2020-07-24T16:28:00Z">
          <w:r w:rsidR="009A2A87" w:rsidRPr="005255DF" w:rsidDel="005255DF">
            <w:rPr>
              <w:rFonts w:ascii="メイリオ" w:eastAsia="メイリオ" w:hAnsi="メイリオ" w:hint="eastAsia"/>
              <w:szCs w:val="21"/>
              <w:highlight w:val="cyan"/>
              <w:rPrChange w:id="283" w:author="Ishiwata Hiroichiro" w:date="2020-07-24T16:29:00Z">
                <w:rPr>
                  <w:rFonts w:ascii="メイリオ" w:eastAsia="メイリオ" w:hAnsi="メイリオ" w:hint="eastAsia"/>
                  <w:szCs w:val="21"/>
                </w:rPr>
              </w:rPrChange>
            </w:rPr>
            <w:delText>し、又は登録を抹消</w:delText>
          </w:r>
        </w:del>
      </w:ins>
      <w:r w:rsidR="00F626C4" w:rsidRPr="005255DF">
        <w:rPr>
          <w:rFonts w:ascii="メイリオ" w:eastAsia="メイリオ" w:hAnsi="メイリオ" w:hint="eastAsia"/>
          <w:szCs w:val="21"/>
          <w:highlight w:val="cyan"/>
          <w:rPrChange w:id="284" w:author="Ishiwata Hiroichiro" w:date="2020-07-24T16:29:00Z">
            <w:rPr>
              <w:rFonts w:ascii="メイリオ" w:eastAsia="メイリオ" w:hAnsi="メイリオ" w:hint="eastAsia"/>
              <w:szCs w:val="21"/>
            </w:rPr>
          </w:rPrChange>
        </w:rPr>
        <w:t>する</w:t>
      </w:r>
      <w:commentRangeEnd w:id="279"/>
      <w:r w:rsidR="005255DF">
        <w:rPr>
          <w:rStyle w:val="ac"/>
        </w:rPr>
        <w:commentReference w:id="279"/>
      </w:r>
      <w:r w:rsidR="00DA119A" w:rsidRPr="00D87BD4">
        <w:rPr>
          <w:rFonts w:ascii="メイリオ" w:eastAsia="メイリオ" w:hAnsi="メイリオ" w:hint="eastAsia"/>
          <w:szCs w:val="21"/>
        </w:rPr>
        <w:t>可能性があることをご承知おきください。</w:t>
      </w:r>
    </w:p>
    <w:p w14:paraId="41EEA614" w14:textId="77777777" w:rsidR="00845945" w:rsidRPr="00236904" w:rsidRDefault="00845945" w:rsidP="00845945">
      <w:pPr>
        <w:ind w:left="315"/>
        <w:rPr>
          <w:ins w:id="285" w:author="N&amp;A" w:date="2020-07-14T12:56:00Z"/>
          <w:rFonts w:ascii="メイリオ" w:eastAsia="メイリオ" w:hAnsi="メイリオ"/>
          <w:szCs w:val="21"/>
        </w:rPr>
      </w:pPr>
      <w:ins w:id="286" w:author="N&amp;A" w:date="2020-07-14T12:56:00Z">
        <w:r>
          <w:rPr>
            <w:rFonts w:ascii="メイリオ" w:eastAsia="メイリオ" w:hAnsi="メイリオ" w:hint="eastAsia"/>
            <w:szCs w:val="21"/>
          </w:rPr>
          <w:t>-本ルールに違反した場合</w:t>
        </w:r>
      </w:ins>
    </w:p>
    <w:p w14:paraId="7B662959" w14:textId="77777777" w:rsidR="00236904" w:rsidRDefault="00236904" w:rsidP="00236904">
      <w:pPr>
        <w:ind w:left="210" w:firstLineChars="50" w:firstLine="105"/>
        <w:rPr>
          <w:ins w:id="287" w:author="N&amp;A" w:date="2020-07-14T12:53:00Z"/>
          <w:rFonts w:ascii="メイリオ" w:eastAsia="メイリオ" w:hAnsi="メイリオ"/>
          <w:szCs w:val="21"/>
        </w:rPr>
      </w:pPr>
      <w:ins w:id="288" w:author="N&amp;A" w:date="2020-07-14T12:52:00Z">
        <w:r>
          <w:rPr>
            <w:rFonts w:ascii="メイリオ" w:eastAsia="メイリオ" w:hAnsi="メイリオ"/>
            <w:szCs w:val="21"/>
          </w:rPr>
          <w:t>-</w:t>
        </w:r>
      </w:ins>
      <w:proofErr w:type="spellStart"/>
      <w:ins w:id="289" w:author="N&amp;A" w:date="2020-07-14T12:53:00Z">
        <w:r>
          <w:rPr>
            <w:rFonts w:ascii="メイリオ" w:eastAsia="メイリオ" w:hAnsi="メイリオ" w:hint="eastAsia"/>
            <w:szCs w:val="21"/>
          </w:rPr>
          <w:t>F</w:t>
        </w:r>
        <w:r>
          <w:rPr>
            <w:rFonts w:ascii="メイリオ" w:eastAsia="メイリオ" w:hAnsi="メイリオ"/>
            <w:szCs w:val="21"/>
          </w:rPr>
          <w:t>amiee</w:t>
        </w:r>
        <w:proofErr w:type="spellEnd"/>
        <w:r>
          <w:rPr>
            <w:rFonts w:ascii="メイリオ" w:eastAsia="メイリオ" w:hAnsi="メイリオ" w:hint="eastAsia"/>
            <w:szCs w:val="21"/>
          </w:rPr>
          <w:t>の定期連絡に対して回答がない場合</w:t>
        </w:r>
      </w:ins>
    </w:p>
    <w:p w14:paraId="194D449A" w14:textId="77777777" w:rsidR="00845945" w:rsidRDefault="00845945">
      <w:pPr>
        <w:ind w:left="210" w:firstLineChars="50" w:firstLine="105"/>
        <w:rPr>
          <w:ins w:id="290" w:author="N&amp;A" w:date="2020-07-14T12:56:00Z"/>
          <w:rFonts w:ascii="メイリオ" w:eastAsia="メイリオ" w:hAnsi="メイリオ"/>
          <w:szCs w:val="21"/>
        </w:rPr>
        <w:pPrChange w:id="291" w:author="N&amp;A" w:date="2020-07-14T12:56:00Z">
          <w:pPr/>
        </w:pPrChange>
      </w:pPr>
      <w:ins w:id="292" w:author="N&amp;A" w:date="2020-07-14T12:54:00Z">
        <w:r>
          <w:rPr>
            <w:rFonts w:ascii="メイリオ" w:eastAsia="メイリオ" w:hAnsi="メイリオ" w:hint="eastAsia"/>
            <w:szCs w:val="21"/>
          </w:rPr>
          <w:t>-</w:t>
        </w:r>
      </w:ins>
      <w:ins w:id="293" w:author="N&amp;A" w:date="2020-07-14T17:41:00Z">
        <w:r w:rsidR="003E37AD">
          <w:rPr>
            <w:rFonts w:ascii="メイリオ" w:eastAsia="メイリオ" w:hAnsi="メイリオ" w:hint="eastAsia"/>
            <w:szCs w:val="21"/>
          </w:rPr>
          <w:t>申請</w:t>
        </w:r>
      </w:ins>
      <w:ins w:id="294" w:author="N&amp;A" w:date="2020-07-14T12:55:00Z">
        <w:r>
          <w:rPr>
            <w:rFonts w:ascii="メイリオ" w:eastAsia="メイリオ" w:hAnsi="メイリオ" w:hint="eastAsia"/>
            <w:szCs w:val="21"/>
          </w:rPr>
          <w:t>情報に虚偽の事実があることが判明した場合</w:t>
        </w:r>
      </w:ins>
    </w:p>
    <w:p w14:paraId="444D98CB" w14:textId="77777777" w:rsidR="00236904" w:rsidRDefault="00845945">
      <w:pPr>
        <w:ind w:left="210" w:firstLineChars="50" w:firstLine="105"/>
        <w:rPr>
          <w:ins w:id="295" w:author="Ishiwata Hiroichiro" w:date="2020-07-24T15:59:00Z"/>
          <w:rFonts w:ascii="メイリオ" w:eastAsia="メイリオ" w:hAnsi="メイリオ"/>
          <w:szCs w:val="21"/>
        </w:rPr>
      </w:pPr>
      <w:ins w:id="296" w:author="N&amp;A" w:date="2020-07-14T12:56:00Z">
        <w:r>
          <w:rPr>
            <w:rFonts w:ascii="メイリオ" w:eastAsia="メイリオ" w:hAnsi="メイリオ" w:hint="eastAsia"/>
            <w:szCs w:val="21"/>
          </w:rPr>
          <w:t>-その他、</w:t>
        </w:r>
        <w:r w:rsidRPr="00845945">
          <w:rPr>
            <w:rFonts w:ascii="メイリオ" w:eastAsia="メイリオ" w:hAnsi="メイリオ" w:hint="eastAsia"/>
            <w:szCs w:val="21"/>
          </w:rPr>
          <w:t>登録ユーザーとしての登録の継続</w:t>
        </w:r>
      </w:ins>
      <w:ins w:id="297" w:author="N&amp;A" w:date="2020-07-14T12:57:00Z">
        <w:r>
          <w:rPr>
            <w:rFonts w:ascii="メイリオ" w:eastAsia="メイリオ" w:hAnsi="メイリオ" w:hint="eastAsia"/>
            <w:szCs w:val="21"/>
          </w:rPr>
          <w:t>が</w:t>
        </w:r>
      </w:ins>
      <w:ins w:id="298" w:author="N&amp;A" w:date="2020-07-14T12:56:00Z">
        <w:r w:rsidRPr="00845945">
          <w:rPr>
            <w:rFonts w:ascii="メイリオ" w:eastAsia="メイリオ" w:hAnsi="メイリオ" w:hint="eastAsia"/>
            <w:szCs w:val="21"/>
          </w:rPr>
          <w:t>適当でないと判断した場合</w:t>
        </w:r>
      </w:ins>
    </w:p>
    <w:p w14:paraId="6FEB7D35" w14:textId="77777777" w:rsidR="00207F96" w:rsidRDefault="00207F96">
      <w:pPr>
        <w:ind w:left="210" w:firstLineChars="50" w:firstLine="105"/>
        <w:rPr>
          <w:ins w:id="299" w:author="N&amp;A" w:date="2020-07-14T12:50:00Z"/>
          <w:rFonts w:ascii="メイリオ" w:eastAsia="メイリオ" w:hAnsi="メイリオ" w:hint="eastAsia"/>
          <w:szCs w:val="21"/>
        </w:rPr>
        <w:pPrChange w:id="300" w:author="N&amp;A" w:date="2020-07-14T12:56:00Z">
          <w:pPr/>
        </w:pPrChange>
      </w:pPr>
      <w:ins w:id="301" w:author="Ishiwata Hiroichiro" w:date="2020-07-24T15:59:00Z">
        <w:r>
          <w:rPr>
            <w:rFonts w:ascii="メイリオ" w:eastAsia="メイリオ" w:hAnsi="メイリオ" w:hint="eastAsia"/>
            <w:szCs w:val="21"/>
          </w:rPr>
          <w:t>-パートナーシップ証明書を</w:t>
        </w:r>
      </w:ins>
      <w:ins w:id="302" w:author="Ishiwata Hiroichiro" w:date="2020-07-24T16:03:00Z">
        <w:r>
          <w:rPr>
            <w:rFonts w:ascii="メイリオ" w:eastAsia="メイリオ" w:hAnsi="メイリオ" w:hint="eastAsia"/>
            <w:szCs w:val="21"/>
          </w:rPr>
          <w:t>改ざん</w:t>
        </w:r>
      </w:ins>
      <w:ins w:id="303" w:author="Ishiwata Hiroichiro" w:date="2020-07-24T16:00:00Z">
        <w:r>
          <w:rPr>
            <w:rFonts w:ascii="メイリオ" w:eastAsia="メイリオ" w:hAnsi="メイリオ" w:hint="eastAsia"/>
            <w:szCs w:val="21"/>
          </w:rPr>
          <w:t>した</w:t>
        </w:r>
      </w:ins>
      <w:ins w:id="304" w:author="Ishiwata Hiroichiro" w:date="2020-07-24T15:59:00Z">
        <w:r>
          <w:rPr>
            <w:rFonts w:ascii="メイリオ" w:eastAsia="メイリオ" w:hAnsi="メイリオ" w:hint="eastAsia"/>
            <w:szCs w:val="21"/>
          </w:rPr>
          <w:t>場合</w:t>
        </w:r>
      </w:ins>
    </w:p>
    <w:p w14:paraId="382F55D0" w14:textId="77777777" w:rsidR="00236904" w:rsidRDefault="0078695E" w:rsidP="00F83A2A">
      <w:pPr>
        <w:rPr>
          <w:ins w:id="305" w:author="Ishiwata Hiroichiro" w:date="2020-07-19T16:20:00Z"/>
          <w:rFonts w:ascii="メイリオ" w:eastAsia="メイリオ" w:hAnsi="メイリオ"/>
          <w:szCs w:val="21"/>
        </w:rPr>
      </w:pPr>
      <w:ins w:id="306" w:author="Ishiwata Hiroichiro" w:date="2020-07-19T16:20:00Z">
        <w:r>
          <w:rPr>
            <w:rFonts w:ascii="メイリオ" w:eastAsia="メイリオ" w:hAnsi="メイリオ" w:hint="eastAsia"/>
            <w:szCs w:val="21"/>
          </w:rPr>
          <w:t>・パートナーシップ証明書のバックアップは登録ユーザー自ら行っていただくよう</w:t>
        </w:r>
      </w:ins>
      <w:ins w:id="307" w:author="Ishiwata Hiroichiro" w:date="2020-07-19T16:21:00Z">
        <w:r>
          <w:rPr>
            <w:rFonts w:ascii="メイリオ" w:eastAsia="メイリオ" w:hAnsi="メイリオ" w:hint="eastAsia"/>
            <w:szCs w:val="21"/>
          </w:rPr>
          <w:t>お願いいたします。</w:t>
        </w:r>
      </w:ins>
    </w:p>
    <w:p w14:paraId="0AFBD446" w14:textId="77777777" w:rsidR="0078695E" w:rsidRPr="00845945" w:rsidRDefault="0078695E" w:rsidP="00F83A2A">
      <w:pPr>
        <w:rPr>
          <w:rFonts w:ascii="メイリオ" w:eastAsia="メイリオ" w:hAnsi="メイリオ"/>
          <w:szCs w:val="21"/>
        </w:rPr>
      </w:pPr>
    </w:p>
    <w:p w14:paraId="7A0B2E62" w14:textId="77777777" w:rsidR="00F83A2A" w:rsidRDefault="00AF2495" w:rsidP="00F83A2A">
      <w:pPr>
        <w:rPr>
          <w:rFonts w:ascii="メイリオ" w:eastAsia="メイリオ" w:hAnsi="メイリオ"/>
          <w:b/>
          <w:bCs/>
          <w:szCs w:val="21"/>
        </w:rPr>
      </w:pPr>
      <w:r>
        <w:rPr>
          <w:rFonts w:ascii="メイリオ" w:eastAsia="メイリオ" w:hAnsi="メイリオ" w:hint="eastAsia"/>
          <w:b/>
          <w:bCs/>
          <w:szCs w:val="21"/>
        </w:rPr>
        <w:lastRenderedPageBreak/>
        <w:t>８</w:t>
      </w:r>
      <w:r w:rsidR="00DA119A" w:rsidRPr="00D87BD4">
        <w:rPr>
          <w:rFonts w:ascii="メイリオ" w:eastAsia="メイリオ" w:hAnsi="メイリオ" w:hint="eastAsia"/>
          <w:b/>
          <w:bCs/>
          <w:szCs w:val="21"/>
        </w:rPr>
        <w:t>．</w:t>
      </w:r>
      <w:r w:rsidR="00F83A2A" w:rsidRPr="00D87BD4">
        <w:rPr>
          <w:rFonts w:ascii="メイリオ" w:eastAsia="メイリオ" w:hAnsi="メイリオ"/>
          <w:b/>
          <w:bCs/>
          <w:szCs w:val="21"/>
        </w:rPr>
        <w:t>本</w:t>
      </w:r>
      <w:r>
        <w:rPr>
          <w:rFonts w:ascii="メイリオ" w:eastAsia="メイリオ" w:hAnsi="メイリオ" w:hint="eastAsia"/>
          <w:b/>
          <w:bCs/>
          <w:szCs w:val="21"/>
        </w:rPr>
        <w:t>アプリ</w:t>
      </w:r>
      <w:r w:rsidR="00632EF7">
        <w:rPr>
          <w:rFonts w:ascii="メイリオ" w:eastAsia="メイリオ" w:hAnsi="メイリオ" w:hint="eastAsia"/>
          <w:b/>
          <w:bCs/>
          <w:szCs w:val="21"/>
        </w:rPr>
        <w:t>を</w:t>
      </w:r>
      <w:r w:rsidR="00F83A2A" w:rsidRPr="00D87BD4">
        <w:rPr>
          <w:rFonts w:ascii="メイリオ" w:eastAsia="メイリオ" w:hAnsi="メイリオ"/>
          <w:b/>
          <w:bCs/>
          <w:szCs w:val="21"/>
        </w:rPr>
        <w:t>停止</w:t>
      </w:r>
      <w:r w:rsidR="00632EF7">
        <w:rPr>
          <w:rFonts w:ascii="メイリオ" w:eastAsia="メイリオ" w:hAnsi="メイリオ" w:hint="eastAsia"/>
          <w:b/>
          <w:bCs/>
          <w:szCs w:val="21"/>
        </w:rPr>
        <w:t>する可能性がある場合について</w:t>
      </w:r>
    </w:p>
    <w:p w14:paraId="19FF6535" w14:textId="77777777" w:rsidR="00AF2495" w:rsidRPr="00AF2495" w:rsidRDefault="00AF2495" w:rsidP="00F83A2A">
      <w:pPr>
        <w:rPr>
          <w:rFonts w:ascii="メイリオ" w:eastAsia="メイリオ" w:hAnsi="メイリオ"/>
          <w:b/>
          <w:bCs/>
          <w:szCs w:val="21"/>
        </w:rPr>
      </w:pPr>
      <w:r>
        <w:rPr>
          <w:rFonts w:ascii="メイリオ" w:eastAsia="メイリオ" w:hAnsi="メイリオ" w:hint="eastAsia"/>
          <w:b/>
          <w:bCs/>
          <w:szCs w:val="21"/>
        </w:rPr>
        <w:t>本アプリを停止する可能性がある場合についてご説明いたします。</w:t>
      </w:r>
    </w:p>
    <w:p w14:paraId="75DA629D" w14:textId="77777777" w:rsidR="00F046CB" w:rsidRPr="00D87BD4" w:rsidRDefault="00DA119A">
      <w:pPr>
        <w:rPr>
          <w:rFonts w:ascii="メイリオ" w:eastAsia="メイリオ" w:hAnsi="メイリオ"/>
          <w:szCs w:val="21"/>
        </w:rPr>
        <w:pPrChange w:id="308" w:author="N&amp;A" w:date="2020-07-15T17:34:00Z">
          <w:pPr>
            <w:ind w:firstLineChars="100" w:firstLine="210"/>
          </w:pPr>
        </w:pPrChange>
      </w:pPr>
      <w:r w:rsidRPr="00D87BD4">
        <w:rPr>
          <w:rFonts w:ascii="メイリオ" w:eastAsia="メイリオ" w:hAnsi="メイリオ" w:hint="eastAsia"/>
          <w:szCs w:val="21"/>
        </w:rPr>
        <w:t>下記の場合、本アプリ</w:t>
      </w:r>
      <w:r w:rsidR="00F626C4" w:rsidRPr="00D87BD4">
        <w:rPr>
          <w:rFonts w:ascii="メイリオ" w:eastAsia="メイリオ" w:hAnsi="メイリオ" w:hint="eastAsia"/>
          <w:szCs w:val="21"/>
        </w:rPr>
        <w:t>を中止又は</w:t>
      </w:r>
      <w:r w:rsidRPr="00D87BD4">
        <w:rPr>
          <w:rFonts w:ascii="メイリオ" w:eastAsia="メイリオ" w:hAnsi="メイリオ" w:hint="eastAsia"/>
          <w:szCs w:val="21"/>
        </w:rPr>
        <w:t>使用を一時停止する場合があります。</w:t>
      </w:r>
    </w:p>
    <w:p w14:paraId="5606225C" w14:textId="77777777" w:rsidR="00F83A2A" w:rsidRPr="00D87BD4" w:rsidRDefault="008054BC">
      <w:pPr>
        <w:ind w:left="420"/>
        <w:rPr>
          <w:rFonts w:ascii="メイリオ" w:eastAsia="メイリオ" w:hAnsi="メイリオ"/>
          <w:szCs w:val="21"/>
        </w:rPr>
        <w:pPrChange w:id="309" w:author="N&amp;A" w:date="2020-07-14T12:41:00Z">
          <w:pPr/>
        </w:pPrChange>
      </w:pPr>
      <w:ins w:id="310" w:author="N&amp;A" w:date="2020-07-14T12:41:00Z">
        <w:r>
          <w:rPr>
            <w:rFonts w:ascii="メイリオ" w:eastAsia="メイリオ" w:hAnsi="メイリオ" w:hint="eastAsia"/>
            <w:szCs w:val="21"/>
          </w:rPr>
          <w:t>-</w:t>
        </w:r>
      </w:ins>
      <w:del w:id="311" w:author="N&amp;A" w:date="2020-07-14T12:41:00Z">
        <w:r w:rsidR="00DA119A" w:rsidRPr="00D87BD4" w:rsidDel="008054BC">
          <w:rPr>
            <w:rFonts w:ascii="メイリオ" w:eastAsia="メイリオ" w:hAnsi="メイリオ" w:hint="eastAsia"/>
            <w:szCs w:val="21"/>
          </w:rPr>
          <w:delText>・</w:delText>
        </w:r>
      </w:del>
      <w:r w:rsidR="00F83A2A" w:rsidRPr="00D87BD4">
        <w:rPr>
          <w:rFonts w:ascii="メイリオ" w:eastAsia="メイリオ" w:hAnsi="メイリオ"/>
          <w:szCs w:val="21"/>
        </w:rPr>
        <w:t>本サービスに係るコンピューター・システムの点検又は保守作業を定期的又は緊急に行う場合</w:t>
      </w:r>
    </w:p>
    <w:p w14:paraId="4461110B" w14:textId="77777777" w:rsidR="00F83A2A" w:rsidRPr="00D87BD4" w:rsidRDefault="008054BC">
      <w:pPr>
        <w:ind w:left="420"/>
        <w:rPr>
          <w:rFonts w:ascii="メイリオ" w:eastAsia="メイリオ" w:hAnsi="メイリオ"/>
          <w:szCs w:val="21"/>
        </w:rPr>
        <w:pPrChange w:id="312" w:author="N&amp;A" w:date="2020-07-14T12:41:00Z">
          <w:pPr/>
        </w:pPrChange>
      </w:pPr>
      <w:ins w:id="313" w:author="N&amp;A" w:date="2020-07-14T12:41:00Z">
        <w:r>
          <w:rPr>
            <w:rFonts w:ascii="メイリオ" w:eastAsia="メイリオ" w:hAnsi="メイリオ" w:hint="eastAsia"/>
            <w:szCs w:val="21"/>
          </w:rPr>
          <w:t>-</w:t>
        </w:r>
      </w:ins>
      <w:del w:id="314" w:author="N&amp;A" w:date="2020-07-14T12:41:00Z">
        <w:r w:rsidR="00DA119A" w:rsidRPr="00D87BD4" w:rsidDel="008054BC">
          <w:rPr>
            <w:rFonts w:ascii="メイリオ" w:eastAsia="メイリオ" w:hAnsi="メイリオ" w:hint="eastAsia"/>
            <w:szCs w:val="21"/>
          </w:rPr>
          <w:delText>・</w:delText>
        </w:r>
      </w:del>
      <w:r w:rsidR="00F83A2A" w:rsidRPr="00D87BD4">
        <w:rPr>
          <w:rFonts w:ascii="メイリオ" w:eastAsia="メイリオ" w:hAnsi="メイリオ"/>
          <w:szCs w:val="21"/>
        </w:rPr>
        <w:t>コンピューター、通信回線等が事故</w:t>
      </w:r>
      <w:r w:rsidR="00400D71" w:rsidRPr="00D87BD4">
        <w:rPr>
          <w:rFonts w:ascii="メイリオ" w:eastAsia="メイリオ" w:hAnsi="メイリオ" w:hint="eastAsia"/>
          <w:szCs w:val="21"/>
        </w:rPr>
        <w:t>、障害、過度なアクセスの集中、不正アクセス、ハッキング等</w:t>
      </w:r>
      <w:r w:rsidR="00F83A2A" w:rsidRPr="00D87BD4">
        <w:rPr>
          <w:rFonts w:ascii="メイリオ" w:eastAsia="メイリオ" w:hAnsi="メイリオ"/>
          <w:szCs w:val="21"/>
        </w:rPr>
        <w:t>により停止</w:t>
      </w:r>
      <w:r w:rsidR="00400D71" w:rsidRPr="00D87BD4">
        <w:rPr>
          <w:rFonts w:ascii="メイリオ" w:eastAsia="メイリオ" w:hAnsi="メイリオ" w:hint="eastAsia"/>
          <w:szCs w:val="21"/>
        </w:rPr>
        <w:t>又は中断</w:t>
      </w:r>
      <w:r w:rsidR="00F83A2A" w:rsidRPr="00D87BD4">
        <w:rPr>
          <w:rFonts w:ascii="メイリオ" w:eastAsia="メイリオ" w:hAnsi="メイリオ"/>
          <w:szCs w:val="21"/>
        </w:rPr>
        <w:t>した場合</w:t>
      </w:r>
    </w:p>
    <w:p w14:paraId="5AD7A2DE" w14:textId="77777777" w:rsidR="00F83A2A" w:rsidRPr="00D87BD4" w:rsidRDefault="008054BC">
      <w:pPr>
        <w:ind w:left="420"/>
        <w:rPr>
          <w:rFonts w:ascii="メイリオ" w:eastAsia="メイリオ" w:hAnsi="メイリオ"/>
          <w:szCs w:val="21"/>
        </w:rPr>
        <w:pPrChange w:id="315" w:author="N&amp;A" w:date="2020-07-14T12:41:00Z">
          <w:pPr/>
        </w:pPrChange>
      </w:pPr>
      <w:ins w:id="316" w:author="N&amp;A" w:date="2020-07-14T12:41:00Z">
        <w:r>
          <w:rPr>
            <w:rFonts w:ascii="メイリオ" w:eastAsia="メイリオ" w:hAnsi="メイリオ" w:hint="eastAsia"/>
            <w:szCs w:val="21"/>
          </w:rPr>
          <w:t>-</w:t>
        </w:r>
      </w:ins>
      <w:del w:id="317" w:author="N&amp;A" w:date="2020-07-14T12:41:00Z">
        <w:r w:rsidR="00DA119A" w:rsidRPr="00D87BD4" w:rsidDel="008054BC">
          <w:rPr>
            <w:rFonts w:ascii="メイリオ" w:eastAsia="メイリオ" w:hAnsi="メイリオ" w:hint="eastAsia"/>
            <w:szCs w:val="21"/>
          </w:rPr>
          <w:delText>・</w:delText>
        </w:r>
      </w:del>
      <w:r w:rsidR="00F83A2A" w:rsidRPr="00D87BD4">
        <w:rPr>
          <w:rFonts w:ascii="メイリオ" w:eastAsia="メイリオ" w:hAnsi="メイリオ"/>
          <w:szCs w:val="21"/>
        </w:rPr>
        <w:t>火災、停電、天災地変などの不可抗力により本サービスの運営ができなくなった場合</w:t>
      </w:r>
      <w:r w:rsidR="00400D71" w:rsidRPr="00D87BD4">
        <w:rPr>
          <w:rFonts w:ascii="メイリオ" w:eastAsia="メイリオ" w:hAnsi="メイリオ" w:hint="eastAsia"/>
          <w:szCs w:val="21"/>
        </w:rPr>
        <w:t>又は著しく困難となった場合</w:t>
      </w:r>
    </w:p>
    <w:p w14:paraId="1D90109E" w14:textId="77777777" w:rsidR="00F83A2A" w:rsidRPr="00D87BD4" w:rsidRDefault="008054BC">
      <w:pPr>
        <w:ind w:left="420"/>
        <w:rPr>
          <w:rFonts w:ascii="メイリオ" w:eastAsia="メイリオ" w:hAnsi="メイリオ"/>
          <w:szCs w:val="21"/>
        </w:rPr>
        <w:pPrChange w:id="318" w:author="N&amp;A" w:date="2020-07-14T12:41:00Z">
          <w:pPr/>
        </w:pPrChange>
      </w:pPr>
      <w:ins w:id="319" w:author="N&amp;A" w:date="2020-07-14T12:41:00Z">
        <w:r>
          <w:rPr>
            <w:rFonts w:ascii="メイリオ" w:eastAsia="メイリオ" w:hAnsi="メイリオ" w:hint="eastAsia"/>
            <w:szCs w:val="21"/>
          </w:rPr>
          <w:t>-</w:t>
        </w:r>
      </w:ins>
      <w:del w:id="320" w:author="N&amp;A" w:date="2020-07-14T12:41:00Z">
        <w:r w:rsidR="00DA119A" w:rsidRPr="00D87BD4" w:rsidDel="008054BC">
          <w:rPr>
            <w:rFonts w:ascii="メイリオ" w:eastAsia="メイリオ" w:hAnsi="メイリオ" w:hint="eastAsia"/>
            <w:szCs w:val="21"/>
          </w:rPr>
          <w:delText>・</w:delText>
        </w:r>
      </w:del>
      <w:r w:rsidR="00F83A2A" w:rsidRPr="00D87BD4">
        <w:rPr>
          <w:rFonts w:ascii="メイリオ" w:eastAsia="メイリオ" w:hAnsi="メイリオ"/>
          <w:szCs w:val="21"/>
        </w:rPr>
        <w:t>その他、</w:t>
      </w:r>
      <w:proofErr w:type="spellStart"/>
      <w:ins w:id="321" w:author="N&amp;A" w:date="2020-07-14T12:48:00Z">
        <w:r w:rsidR="00236904">
          <w:rPr>
            <w:rFonts w:ascii="メイリオ" w:eastAsia="メイリオ" w:hAnsi="メイリオ" w:hint="eastAsia"/>
            <w:szCs w:val="21"/>
          </w:rPr>
          <w:t>Famiee</w:t>
        </w:r>
      </w:ins>
      <w:proofErr w:type="spellEnd"/>
      <w:del w:id="322" w:author="N&amp;A" w:date="2020-07-14T12:48:00Z">
        <w:r w:rsidR="00F83A2A" w:rsidRPr="00D87BD4" w:rsidDel="00236904">
          <w:rPr>
            <w:rFonts w:ascii="メイリオ" w:eastAsia="メイリオ" w:hAnsi="メイリオ"/>
            <w:szCs w:val="21"/>
          </w:rPr>
          <w:delText>当社</w:delText>
        </w:r>
      </w:del>
      <w:r w:rsidR="00F83A2A" w:rsidRPr="00D87BD4">
        <w:rPr>
          <w:rFonts w:ascii="メイリオ" w:eastAsia="メイリオ" w:hAnsi="メイリオ"/>
          <w:szCs w:val="21"/>
        </w:rPr>
        <w:t>が</w:t>
      </w:r>
      <w:r w:rsidR="00F626C4" w:rsidRPr="00D87BD4">
        <w:rPr>
          <w:rFonts w:ascii="メイリオ" w:eastAsia="メイリオ" w:hAnsi="メイリオ" w:hint="eastAsia"/>
          <w:szCs w:val="21"/>
        </w:rPr>
        <w:t>停止</w:t>
      </w:r>
      <w:r w:rsidR="00F83A2A" w:rsidRPr="00D87BD4">
        <w:rPr>
          <w:rFonts w:ascii="メイリオ" w:eastAsia="メイリオ" w:hAnsi="メイリオ"/>
          <w:szCs w:val="21"/>
        </w:rPr>
        <w:t>を必要と判断した場合</w:t>
      </w:r>
    </w:p>
    <w:p w14:paraId="3ADA3B71" w14:textId="77777777" w:rsidR="00DA444D" w:rsidRPr="00D87BD4" w:rsidRDefault="00DA444D" w:rsidP="00F83A2A">
      <w:pPr>
        <w:rPr>
          <w:rFonts w:ascii="メイリオ" w:eastAsia="メイリオ" w:hAnsi="メイリオ"/>
          <w:szCs w:val="21"/>
        </w:rPr>
      </w:pPr>
      <w:r w:rsidRPr="00D87BD4">
        <w:rPr>
          <w:rFonts w:ascii="メイリオ" w:eastAsia="メイリオ" w:hAnsi="メイリオ" w:hint="eastAsia"/>
          <w:szCs w:val="21"/>
        </w:rPr>
        <w:t>ただし、本アプリを</w:t>
      </w:r>
      <w:r w:rsidR="00F626C4" w:rsidRPr="00D87BD4">
        <w:rPr>
          <w:rFonts w:ascii="メイリオ" w:eastAsia="メイリオ" w:hAnsi="メイリオ" w:hint="eastAsia"/>
          <w:szCs w:val="21"/>
        </w:rPr>
        <w:t>中止又は</w:t>
      </w:r>
      <w:r w:rsidRPr="00D87BD4">
        <w:rPr>
          <w:rFonts w:ascii="メイリオ" w:eastAsia="メイリオ" w:hAnsi="メイリオ" w:hint="eastAsia"/>
          <w:szCs w:val="21"/>
        </w:rPr>
        <w:t>一時停止する場合であっても、</w:t>
      </w:r>
      <w:r w:rsidR="00745EA5">
        <w:rPr>
          <w:rFonts w:ascii="メイリオ" w:eastAsia="メイリオ" w:hAnsi="メイリオ" w:hint="eastAsia"/>
          <w:szCs w:val="21"/>
        </w:rPr>
        <w:t>ブロックチェーン上に</w:t>
      </w:r>
      <w:ins w:id="323" w:author="N&amp;A" w:date="2020-07-15T10:35:00Z">
        <w:r w:rsidR="00A06D58">
          <w:rPr>
            <w:rFonts w:ascii="メイリオ" w:eastAsia="メイリオ" w:hAnsi="メイリオ" w:hint="eastAsia"/>
            <w:szCs w:val="21"/>
          </w:rPr>
          <w:t>登録された</w:t>
        </w:r>
      </w:ins>
      <w:del w:id="324" w:author="N&amp;A" w:date="2020-07-15T10:35:00Z">
        <w:r w:rsidR="00745EA5" w:rsidDel="00A06D58">
          <w:rPr>
            <w:rFonts w:ascii="メイリオ" w:eastAsia="メイリオ" w:hAnsi="メイリオ" w:hint="eastAsia"/>
            <w:szCs w:val="21"/>
          </w:rPr>
          <w:delText>書き込まれた</w:delText>
        </w:r>
      </w:del>
      <w:r w:rsidR="00696918">
        <w:rPr>
          <w:rFonts w:ascii="メイリオ" w:eastAsia="メイリオ" w:hAnsi="メイリオ" w:hint="eastAsia"/>
          <w:szCs w:val="21"/>
        </w:rPr>
        <w:t>申請情報</w:t>
      </w:r>
      <w:r w:rsidR="00293F0A" w:rsidRPr="00D87BD4">
        <w:rPr>
          <w:rFonts w:ascii="メイリオ" w:eastAsia="メイリオ" w:hAnsi="メイリオ" w:hint="eastAsia"/>
          <w:szCs w:val="21"/>
        </w:rPr>
        <w:t>が削除されることはありません。</w:t>
      </w:r>
    </w:p>
    <w:p w14:paraId="612720CF" w14:textId="77777777" w:rsidR="00DA444D" w:rsidRDefault="00DA444D" w:rsidP="00F83A2A">
      <w:pPr>
        <w:rPr>
          <w:ins w:id="325" w:author="Ishiwata Hiroichiro" w:date="2020-07-19T16:03:00Z"/>
          <w:rFonts w:ascii="メイリオ" w:eastAsia="メイリオ" w:hAnsi="メイリオ"/>
          <w:szCs w:val="21"/>
        </w:rPr>
      </w:pPr>
    </w:p>
    <w:p w14:paraId="35229F55" w14:textId="77777777" w:rsidR="005E5098" w:rsidRDefault="005E5098" w:rsidP="00F83A2A">
      <w:pPr>
        <w:rPr>
          <w:ins w:id="326" w:author="Ishiwata Hiroichiro" w:date="2020-07-19T16:04:00Z"/>
          <w:rFonts w:ascii="メイリオ" w:eastAsia="メイリオ" w:hAnsi="メイリオ"/>
          <w:szCs w:val="21"/>
        </w:rPr>
      </w:pPr>
      <w:ins w:id="327" w:author="Ishiwata Hiroichiro" w:date="2020-07-19T16:03:00Z">
        <w:r>
          <w:rPr>
            <w:rFonts w:ascii="メイリオ" w:eastAsia="メイリオ" w:hAnsi="メイリオ" w:hint="eastAsia"/>
            <w:szCs w:val="21"/>
          </w:rPr>
          <w:t>９．</w:t>
        </w:r>
      </w:ins>
      <w:ins w:id="328" w:author="Ishiwata Hiroichiro" w:date="2020-07-19T16:04:00Z">
        <w:r>
          <w:rPr>
            <w:rFonts w:ascii="メイリオ" w:eastAsia="メイリオ" w:hAnsi="メイリオ" w:hint="eastAsia"/>
            <w:szCs w:val="21"/>
          </w:rPr>
          <w:t>関係の更新手続きについて</w:t>
        </w:r>
      </w:ins>
    </w:p>
    <w:p w14:paraId="0C475C92" w14:textId="77777777" w:rsidR="008E0D35" w:rsidRDefault="005E5098" w:rsidP="00F83A2A">
      <w:pPr>
        <w:rPr>
          <w:ins w:id="329" w:author="Ishiwata Hiroichiro" w:date="2020-07-19T16:04:00Z"/>
          <w:rFonts w:ascii="メイリオ" w:eastAsia="メイリオ" w:hAnsi="メイリオ"/>
          <w:szCs w:val="21"/>
        </w:rPr>
      </w:pPr>
      <w:ins w:id="330" w:author="Ishiwata Hiroichiro" w:date="2020-07-19T16:04:00Z">
        <w:r>
          <w:rPr>
            <w:rFonts w:ascii="メイリオ" w:eastAsia="メイリオ" w:hAnsi="メイリオ" w:hint="eastAsia"/>
            <w:szCs w:val="21"/>
          </w:rPr>
          <w:t>パートナー関係の更新</w:t>
        </w:r>
        <w:r w:rsidR="008E0D35">
          <w:rPr>
            <w:rFonts w:ascii="メイリオ" w:eastAsia="メイリオ" w:hAnsi="メイリオ" w:hint="eastAsia"/>
            <w:szCs w:val="21"/>
          </w:rPr>
          <w:t>手続きについてご説明いたします。</w:t>
        </w:r>
      </w:ins>
    </w:p>
    <w:p w14:paraId="28B6F49A" w14:textId="77777777" w:rsidR="008E0D35" w:rsidRDefault="005E5098" w:rsidP="00F83A2A">
      <w:pPr>
        <w:rPr>
          <w:ins w:id="331" w:author="Ishiwata Hiroichiro" w:date="2020-07-19T16:06:00Z"/>
          <w:rFonts w:ascii="メイリオ" w:eastAsia="メイリオ" w:hAnsi="メイリオ"/>
          <w:szCs w:val="21"/>
        </w:rPr>
      </w:pPr>
      <w:ins w:id="332" w:author="Ishiwata Hiroichiro" w:date="2020-07-19T16:04:00Z">
        <w:r>
          <w:rPr>
            <w:rFonts w:ascii="メイリオ" w:eastAsia="メイリオ" w:hAnsi="メイリオ" w:hint="eastAsia"/>
            <w:szCs w:val="21"/>
          </w:rPr>
          <w:t>・</w:t>
        </w:r>
      </w:ins>
      <w:ins w:id="333" w:author="Ishiwata Hiroichiro" w:date="2020-07-19T16:05:00Z">
        <w:r w:rsidR="008E0D35">
          <w:rPr>
            <w:rFonts w:ascii="メイリオ" w:eastAsia="メイリオ" w:hAnsi="メイリオ" w:hint="eastAsia"/>
            <w:szCs w:val="21"/>
          </w:rPr>
          <w:t>登録ユーザーは、定期連絡において、</w:t>
        </w:r>
      </w:ins>
      <w:ins w:id="334" w:author="Ishiwata Hiroichiro" w:date="2020-07-19T16:08:00Z">
        <w:r w:rsidR="008E0D35">
          <w:rPr>
            <w:rFonts w:ascii="メイリオ" w:eastAsia="メイリオ" w:hAnsi="メイリオ" w:hint="eastAsia"/>
            <w:szCs w:val="21"/>
          </w:rPr>
          <w:t>パートナー</w:t>
        </w:r>
      </w:ins>
      <w:ins w:id="335" w:author="Ishiwata Hiroichiro" w:date="2020-07-19T16:04:00Z">
        <w:r>
          <w:rPr>
            <w:rFonts w:ascii="メイリオ" w:eastAsia="メイリオ" w:hAnsi="メイリオ" w:hint="eastAsia"/>
            <w:szCs w:val="21"/>
          </w:rPr>
          <w:t>関係を継続している旨を</w:t>
        </w:r>
      </w:ins>
      <w:ins w:id="336" w:author="Ishiwata Hiroichiro" w:date="2020-07-19T16:06:00Z">
        <w:r w:rsidR="008E0D35">
          <w:rPr>
            <w:rFonts w:ascii="メイリオ" w:eastAsia="メイリオ" w:hAnsi="メイリオ" w:hint="eastAsia"/>
            <w:szCs w:val="21"/>
          </w:rPr>
          <w:t>回答し、</w:t>
        </w:r>
      </w:ins>
      <w:ins w:id="337" w:author="Ishiwata Hiroichiro" w:date="2020-07-19T16:04:00Z">
        <w:r>
          <w:rPr>
            <w:rFonts w:ascii="メイリオ" w:eastAsia="メイリオ" w:hAnsi="メイリオ" w:hint="eastAsia"/>
            <w:szCs w:val="21"/>
          </w:rPr>
          <w:t>パートナーの方</w:t>
        </w:r>
      </w:ins>
      <w:ins w:id="338" w:author="Ishiwata Hiroichiro" w:date="2020-07-19T16:06:00Z">
        <w:r w:rsidR="008E0D35">
          <w:rPr>
            <w:rFonts w:ascii="メイリオ" w:eastAsia="メイリオ" w:hAnsi="メイリオ" w:hint="eastAsia"/>
            <w:szCs w:val="21"/>
          </w:rPr>
          <w:t>が</w:t>
        </w:r>
      </w:ins>
      <w:ins w:id="339" w:author="Ishiwata Hiroichiro" w:date="2020-07-19T16:04:00Z">
        <w:r>
          <w:rPr>
            <w:rFonts w:ascii="メイリオ" w:eastAsia="メイリオ" w:hAnsi="メイリオ" w:hint="eastAsia"/>
            <w:szCs w:val="21"/>
          </w:rPr>
          <w:t>同意</w:t>
        </w:r>
      </w:ins>
      <w:ins w:id="340" w:author="Ishiwata Hiroichiro" w:date="2020-07-19T16:06:00Z">
        <w:r w:rsidR="008E0D35">
          <w:rPr>
            <w:rFonts w:ascii="メイリオ" w:eastAsia="メイリオ" w:hAnsi="メイリオ" w:hint="eastAsia"/>
            <w:szCs w:val="21"/>
          </w:rPr>
          <w:t>することで、</w:t>
        </w:r>
      </w:ins>
      <w:ins w:id="341" w:author="Ishiwata Hiroichiro" w:date="2020-07-19T16:09:00Z">
        <w:r w:rsidR="008E0D35">
          <w:rPr>
            <w:rFonts w:ascii="メイリオ" w:eastAsia="メイリオ" w:hAnsi="メイリオ" w:hint="eastAsia"/>
            <w:szCs w:val="21"/>
          </w:rPr>
          <w:t>本アプリに登録されたパートナー</w:t>
        </w:r>
      </w:ins>
      <w:ins w:id="342" w:author="Ishiwata Hiroichiro" w:date="2020-07-19T16:08:00Z">
        <w:r w:rsidR="008E0D35">
          <w:rPr>
            <w:rFonts w:ascii="メイリオ" w:eastAsia="メイリオ" w:hAnsi="メイリオ" w:hint="eastAsia"/>
            <w:szCs w:val="21"/>
          </w:rPr>
          <w:t>関係</w:t>
        </w:r>
      </w:ins>
      <w:ins w:id="343" w:author="Ishiwata Hiroichiro" w:date="2020-07-19T16:09:00Z">
        <w:r w:rsidR="008E0D35">
          <w:rPr>
            <w:rFonts w:ascii="メイリオ" w:eastAsia="メイリオ" w:hAnsi="メイリオ" w:hint="eastAsia"/>
            <w:szCs w:val="21"/>
          </w:rPr>
          <w:t>を更新することができます。更新</w:t>
        </w:r>
      </w:ins>
      <w:ins w:id="344" w:author="Ishiwata Hiroichiro" w:date="2020-07-19T16:10:00Z">
        <w:r w:rsidR="008E0D35">
          <w:rPr>
            <w:rFonts w:ascii="メイリオ" w:eastAsia="メイリオ" w:hAnsi="メイリオ" w:hint="eastAsia"/>
            <w:szCs w:val="21"/>
          </w:rPr>
          <w:t>後、本アプリ上で、</w:t>
        </w:r>
        <w:proofErr w:type="spellStart"/>
        <w:r w:rsidR="008E0D35">
          <w:rPr>
            <w:rFonts w:ascii="メイリオ" w:eastAsia="メイリオ" w:hAnsi="メイリオ" w:hint="eastAsia"/>
            <w:szCs w:val="21"/>
          </w:rPr>
          <w:t>Famiee</w:t>
        </w:r>
        <w:proofErr w:type="spellEnd"/>
        <w:r w:rsidR="008E0D35">
          <w:rPr>
            <w:rFonts w:ascii="メイリオ" w:eastAsia="メイリオ" w:hAnsi="メイリオ" w:hint="eastAsia"/>
            <w:szCs w:val="21"/>
          </w:rPr>
          <w:t>から更新手続き</w:t>
        </w:r>
      </w:ins>
      <w:ins w:id="345" w:author="Ishiwata Hiroichiro" w:date="2020-07-19T16:11:00Z">
        <w:r w:rsidR="008E0D35">
          <w:rPr>
            <w:rFonts w:ascii="メイリオ" w:eastAsia="メイリオ" w:hAnsi="メイリオ" w:hint="eastAsia"/>
            <w:szCs w:val="21"/>
          </w:rPr>
          <w:t>が完了した旨を通知し、関係</w:t>
        </w:r>
      </w:ins>
      <w:ins w:id="346" w:author="Ishiwata Hiroichiro" w:date="2020-07-19T16:08:00Z">
        <w:r w:rsidR="008E0D35">
          <w:rPr>
            <w:rFonts w:ascii="メイリオ" w:eastAsia="メイリオ" w:hAnsi="メイリオ" w:hint="eastAsia"/>
            <w:szCs w:val="21"/>
          </w:rPr>
          <w:t>確認最終</w:t>
        </w:r>
      </w:ins>
      <w:ins w:id="347" w:author="Ishiwata Hiroichiro" w:date="2020-07-19T16:09:00Z">
        <w:r w:rsidR="008E0D35">
          <w:rPr>
            <w:rFonts w:ascii="メイリオ" w:eastAsia="メイリオ" w:hAnsi="メイリオ" w:hint="eastAsia"/>
            <w:szCs w:val="21"/>
          </w:rPr>
          <w:t>日を</w:t>
        </w:r>
      </w:ins>
      <w:ins w:id="348" w:author="Ishiwata Hiroichiro" w:date="2020-07-19T16:18:00Z">
        <w:r w:rsidR="0078695E">
          <w:rPr>
            <w:rFonts w:ascii="メイリオ" w:eastAsia="メイリオ" w:hAnsi="メイリオ" w:hint="eastAsia"/>
            <w:szCs w:val="21"/>
          </w:rPr>
          <w:t>ブロックチェーンに登録</w:t>
        </w:r>
      </w:ins>
      <w:ins w:id="349" w:author="Ishiwata Hiroichiro" w:date="2020-07-19T16:11:00Z">
        <w:r w:rsidR="008E0D35">
          <w:rPr>
            <w:rFonts w:ascii="メイリオ" w:eastAsia="メイリオ" w:hAnsi="メイリオ" w:hint="eastAsia"/>
            <w:szCs w:val="21"/>
          </w:rPr>
          <w:t>いたします。</w:t>
        </w:r>
      </w:ins>
    </w:p>
    <w:p w14:paraId="0DD28E31" w14:textId="77777777" w:rsidR="005E5098" w:rsidRDefault="008E0D35" w:rsidP="00F83A2A">
      <w:pPr>
        <w:rPr>
          <w:ins w:id="350" w:author="Ishiwata Hiroichiro" w:date="2020-07-19T16:12:00Z"/>
          <w:rFonts w:ascii="メイリオ" w:eastAsia="メイリオ" w:hAnsi="メイリオ"/>
          <w:szCs w:val="21"/>
        </w:rPr>
      </w:pPr>
      <w:ins w:id="351" w:author="Ishiwata Hiroichiro" w:date="2020-07-19T16:11:00Z">
        <w:r>
          <w:rPr>
            <w:rFonts w:ascii="メイリオ" w:eastAsia="メイリオ" w:hAnsi="メイリオ" w:hint="eastAsia"/>
            <w:szCs w:val="21"/>
          </w:rPr>
          <w:t>・</w:t>
        </w:r>
      </w:ins>
      <w:ins w:id="352" w:author="Ishiwata Hiroichiro" w:date="2020-07-19T16:04:00Z">
        <w:r w:rsidR="005E5098">
          <w:rPr>
            <w:rFonts w:ascii="メイリオ" w:eastAsia="メイリオ" w:hAnsi="メイリオ" w:hint="eastAsia"/>
            <w:szCs w:val="21"/>
          </w:rPr>
          <w:t>登録ユーザーは、</w:t>
        </w:r>
      </w:ins>
      <w:ins w:id="353" w:author="Ishiwata Hiroichiro" w:date="2020-07-19T16:17:00Z">
        <w:r w:rsidR="006F1BA8">
          <w:rPr>
            <w:rFonts w:ascii="メイリオ" w:eastAsia="メイリオ" w:hAnsi="メイリオ" w:hint="eastAsia"/>
            <w:szCs w:val="21"/>
          </w:rPr>
          <w:t>関係</w:t>
        </w:r>
      </w:ins>
      <w:ins w:id="354" w:author="Ishiwata Hiroichiro" w:date="2020-07-19T16:04:00Z">
        <w:r w:rsidR="005E5098">
          <w:rPr>
            <w:rFonts w:ascii="メイリオ" w:eastAsia="メイリオ" w:hAnsi="メイリオ" w:hint="eastAsia"/>
            <w:szCs w:val="21"/>
          </w:rPr>
          <w:t>確認</w:t>
        </w:r>
      </w:ins>
      <w:ins w:id="355" w:author="Ishiwata Hiroichiro" w:date="2020-07-19T16:17:00Z">
        <w:r w:rsidR="006F1BA8">
          <w:rPr>
            <w:rFonts w:ascii="メイリオ" w:eastAsia="メイリオ" w:hAnsi="メイリオ" w:hint="eastAsia"/>
            <w:szCs w:val="21"/>
          </w:rPr>
          <w:t>最終</w:t>
        </w:r>
      </w:ins>
      <w:ins w:id="356" w:author="Ishiwata Hiroichiro" w:date="2020-07-19T16:04:00Z">
        <w:r w:rsidR="005E5098">
          <w:rPr>
            <w:rFonts w:ascii="メイリオ" w:eastAsia="メイリオ" w:hAnsi="メイリオ" w:hint="eastAsia"/>
            <w:szCs w:val="21"/>
          </w:rPr>
          <w:t>日は、自ら更新すること</w:t>
        </w:r>
      </w:ins>
      <w:ins w:id="357" w:author="Ishiwata Hiroichiro" w:date="2020-07-19T16:17:00Z">
        <w:r w:rsidR="006F1BA8">
          <w:rPr>
            <w:rFonts w:ascii="メイリオ" w:eastAsia="メイリオ" w:hAnsi="メイリオ" w:hint="eastAsia"/>
            <w:szCs w:val="21"/>
          </w:rPr>
          <w:t>ができます。その場合においても、パートナーの</w:t>
        </w:r>
      </w:ins>
      <w:ins w:id="358" w:author="Ishiwata Hiroichiro" w:date="2020-07-19T16:18:00Z">
        <w:r w:rsidR="006F1BA8">
          <w:rPr>
            <w:rFonts w:ascii="メイリオ" w:eastAsia="メイリオ" w:hAnsi="メイリオ" w:hint="eastAsia"/>
            <w:szCs w:val="21"/>
          </w:rPr>
          <w:t>方の同意が必要です。</w:t>
        </w:r>
      </w:ins>
    </w:p>
    <w:p w14:paraId="61A5A3E6" w14:textId="77777777" w:rsidR="008E0D35" w:rsidRPr="006F1BA8" w:rsidRDefault="008E0D35" w:rsidP="00F83A2A">
      <w:pPr>
        <w:rPr>
          <w:rFonts w:ascii="メイリオ" w:eastAsia="メイリオ" w:hAnsi="メイリオ"/>
          <w:szCs w:val="21"/>
        </w:rPr>
      </w:pPr>
    </w:p>
    <w:p w14:paraId="2A8D8DF1" w14:textId="77777777" w:rsidR="000F5902" w:rsidRDefault="0078695E" w:rsidP="00F83A2A">
      <w:pPr>
        <w:rPr>
          <w:rFonts w:ascii="メイリオ" w:eastAsia="メイリオ" w:hAnsi="メイリオ"/>
          <w:b/>
          <w:bCs/>
          <w:szCs w:val="21"/>
        </w:rPr>
      </w:pPr>
      <w:ins w:id="359" w:author="Ishiwata Hiroichiro" w:date="2020-07-19T16:19:00Z">
        <w:r>
          <w:rPr>
            <w:rFonts w:ascii="メイリオ" w:eastAsia="メイリオ" w:hAnsi="メイリオ" w:hint="eastAsia"/>
            <w:b/>
            <w:bCs/>
            <w:szCs w:val="21"/>
          </w:rPr>
          <w:t>１０</w:t>
        </w:r>
      </w:ins>
      <w:del w:id="360" w:author="Ishiwata Hiroichiro" w:date="2020-07-19T16:19:00Z">
        <w:r w:rsidR="00AF2495" w:rsidDel="0078695E">
          <w:rPr>
            <w:rFonts w:ascii="メイリオ" w:eastAsia="メイリオ" w:hAnsi="メイリオ" w:hint="eastAsia"/>
            <w:b/>
            <w:bCs/>
            <w:szCs w:val="21"/>
          </w:rPr>
          <w:delText>９</w:delText>
        </w:r>
      </w:del>
      <w:r w:rsidR="000F5902" w:rsidRPr="00D87BD4">
        <w:rPr>
          <w:rFonts w:ascii="メイリオ" w:eastAsia="メイリオ" w:hAnsi="メイリオ" w:hint="eastAsia"/>
          <w:b/>
          <w:bCs/>
          <w:szCs w:val="21"/>
        </w:rPr>
        <w:t>．退会時のお手続きについて</w:t>
      </w:r>
    </w:p>
    <w:p w14:paraId="138B12CC" w14:textId="77777777" w:rsidR="00AF2495" w:rsidRPr="00D87BD4" w:rsidRDefault="00AF2495" w:rsidP="00F83A2A">
      <w:pPr>
        <w:rPr>
          <w:rFonts w:ascii="メイリオ" w:eastAsia="メイリオ" w:hAnsi="メイリオ"/>
          <w:b/>
          <w:bCs/>
          <w:szCs w:val="21"/>
        </w:rPr>
      </w:pPr>
      <w:r>
        <w:rPr>
          <w:rFonts w:ascii="メイリオ" w:eastAsia="メイリオ" w:hAnsi="メイリオ" w:hint="eastAsia"/>
          <w:b/>
          <w:bCs/>
          <w:szCs w:val="21"/>
        </w:rPr>
        <w:t>本アプリを退会する際のお手続きについてご説明いたします。</w:t>
      </w:r>
    </w:p>
    <w:p w14:paraId="595CD115" w14:textId="77777777" w:rsidR="000F5902" w:rsidRPr="00745EA5" w:rsidRDefault="00182FB0" w:rsidP="00F83A2A">
      <w:pPr>
        <w:rPr>
          <w:rFonts w:ascii="メイリオ" w:eastAsia="メイリオ" w:hAnsi="メイリオ"/>
          <w:szCs w:val="21"/>
        </w:rPr>
      </w:pPr>
      <w:r w:rsidRPr="00745EA5">
        <w:rPr>
          <w:rFonts w:ascii="メイリオ" w:eastAsia="メイリオ" w:hAnsi="メイリオ" w:hint="eastAsia"/>
          <w:szCs w:val="21"/>
        </w:rPr>
        <w:lastRenderedPageBreak/>
        <w:t>・</w:t>
      </w:r>
      <w:ins w:id="361" w:author="N&amp;A" w:date="2020-07-14T17:44:00Z">
        <w:r w:rsidR="003E37AD">
          <w:rPr>
            <w:rFonts w:ascii="メイリオ" w:eastAsia="メイリオ" w:hAnsi="メイリオ" w:hint="eastAsia"/>
            <w:szCs w:val="21"/>
          </w:rPr>
          <w:t>登録</w:t>
        </w:r>
      </w:ins>
      <w:r w:rsidR="00745EA5">
        <w:rPr>
          <w:rFonts w:ascii="メイリオ" w:eastAsia="メイリオ" w:hAnsi="メイリオ" w:hint="eastAsia"/>
          <w:szCs w:val="21"/>
        </w:rPr>
        <w:t>ユーザーは、本</w:t>
      </w:r>
      <w:r w:rsidR="00621224" w:rsidRPr="00745EA5">
        <w:rPr>
          <w:rFonts w:ascii="メイリオ" w:eastAsia="メイリオ" w:hAnsi="メイリオ" w:hint="eastAsia"/>
          <w:szCs w:val="21"/>
        </w:rPr>
        <w:t>アプリ</w:t>
      </w:r>
      <w:r w:rsidR="00745EA5">
        <w:rPr>
          <w:rFonts w:ascii="メイリオ" w:eastAsia="メイリオ" w:hAnsi="メイリオ" w:hint="eastAsia"/>
          <w:szCs w:val="21"/>
        </w:rPr>
        <w:t>にて</w:t>
      </w:r>
      <w:r w:rsidR="00621224" w:rsidRPr="00745EA5">
        <w:rPr>
          <w:rFonts w:ascii="メイリオ" w:eastAsia="メイリオ" w:hAnsi="メイリオ" w:hint="eastAsia"/>
          <w:szCs w:val="21"/>
        </w:rPr>
        <w:t>退会</w:t>
      </w:r>
      <w:r w:rsidR="00745EA5">
        <w:rPr>
          <w:rFonts w:ascii="メイリオ" w:eastAsia="メイリオ" w:hAnsi="メイリオ" w:hint="eastAsia"/>
          <w:szCs w:val="21"/>
        </w:rPr>
        <w:t>の</w:t>
      </w:r>
      <w:r w:rsidRPr="00745EA5">
        <w:rPr>
          <w:rFonts w:ascii="メイリオ" w:eastAsia="メイリオ" w:hAnsi="メイリオ" w:hint="eastAsia"/>
          <w:szCs w:val="21"/>
        </w:rPr>
        <w:t>手続き</w:t>
      </w:r>
      <w:r w:rsidR="00621224" w:rsidRPr="00745EA5">
        <w:rPr>
          <w:rFonts w:ascii="メイリオ" w:eastAsia="メイリオ" w:hAnsi="メイリオ" w:hint="eastAsia"/>
          <w:szCs w:val="21"/>
        </w:rPr>
        <w:t>を</w:t>
      </w:r>
      <w:r w:rsidR="00745EA5">
        <w:rPr>
          <w:rFonts w:ascii="メイリオ" w:eastAsia="メイリオ" w:hAnsi="メイリオ" w:hint="eastAsia"/>
          <w:szCs w:val="21"/>
        </w:rPr>
        <w:t>とることができます</w:t>
      </w:r>
      <w:r w:rsidR="00621224" w:rsidRPr="00745EA5">
        <w:rPr>
          <w:rFonts w:ascii="メイリオ" w:eastAsia="メイリオ" w:hAnsi="メイリオ" w:hint="eastAsia"/>
          <w:szCs w:val="21"/>
        </w:rPr>
        <w:t>。</w:t>
      </w:r>
    </w:p>
    <w:p w14:paraId="58CDFC94" w14:textId="77777777" w:rsidR="00621224" w:rsidRDefault="00182FB0" w:rsidP="00F83A2A">
      <w:pPr>
        <w:rPr>
          <w:rFonts w:ascii="メイリオ" w:eastAsia="メイリオ" w:hAnsi="メイリオ"/>
          <w:szCs w:val="21"/>
        </w:rPr>
      </w:pPr>
      <w:r w:rsidRPr="00745EA5">
        <w:rPr>
          <w:rFonts w:ascii="メイリオ" w:eastAsia="メイリオ" w:hAnsi="メイリオ" w:hint="eastAsia"/>
          <w:szCs w:val="21"/>
        </w:rPr>
        <w:t>・</w:t>
      </w:r>
      <w:proofErr w:type="spellStart"/>
      <w:r w:rsidR="00745EA5">
        <w:rPr>
          <w:rFonts w:ascii="メイリオ" w:eastAsia="メイリオ" w:hAnsi="メイリオ" w:hint="eastAsia"/>
          <w:szCs w:val="21"/>
        </w:rPr>
        <w:t>Famiee</w:t>
      </w:r>
      <w:proofErr w:type="spellEnd"/>
      <w:r w:rsidR="00745EA5">
        <w:rPr>
          <w:rFonts w:ascii="メイリオ" w:eastAsia="メイリオ" w:hAnsi="メイリオ" w:hint="eastAsia"/>
          <w:szCs w:val="21"/>
        </w:rPr>
        <w:t>では、</w:t>
      </w:r>
      <w:r w:rsidR="00621224" w:rsidRPr="00745EA5">
        <w:rPr>
          <w:rFonts w:ascii="メイリオ" w:eastAsia="メイリオ" w:hAnsi="メイリオ" w:hint="eastAsia"/>
          <w:szCs w:val="21"/>
        </w:rPr>
        <w:t>ユーザーID</w:t>
      </w:r>
      <w:r w:rsidR="00745EA5">
        <w:rPr>
          <w:rFonts w:ascii="メイリオ" w:eastAsia="メイリオ" w:hAnsi="メイリオ" w:hint="eastAsia"/>
          <w:szCs w:val="21"/>
        </w:rPr>
        <w:t>のみを保管しております</w:t>
      </w:r>
      <w:r w:rsidR="00EF45F7">
        <w:rPr>
          <w:rFonts w:ascii="メイリオ" w:eastAsia="メイリオ" w:hAnsi="メイリオ" w:hint="eastAsia"/>
          <w:szCs w:val="21"/>
        </w:rPr>
        <w:t>。</w:t>
      </w:r>
      <w:ins w:id="362" w:author="N&amp;A" w:date="2020-07-15T10:56:00Z">
        <w:r w:rsidR="003730B1">
          <w:rPr>
            <w:rFonts w:ascii="メイリオ" w:eastAsia="メイリオ" w:hAnsi="メイリオ" w:hint="eastAsia"/>
            <w:szCs w:val="21"/>
          </w:rPr>
          <w:t>登録</w:t>
        </w:r>
      </w:ins>
      <w:r w:rsidR="00EF45F7">
        <w:rPr>
          <w:rFonts w:ascii="メイリオ" w:eastAsia="メイリオ" w:hAnsi="メイリオ" w:hint="eastAsia"/>
          <w:szCs w:val="21"/>
        </w:rPr>
        <w:t>ユーザーが退会を希望する場合、</w:t>
      </w:r>
      <w:proofErr w:type="spellStart"/>
      <w:r w:rsidR="00EF45F7">
        <w:rPr>
          <w:rFonts w:ascii="メイリオ" w:eastAsia="メイリオ" w:hAnsi="メイリオ" w:hint="eastAsia"/>
          <w:szCs w:val="21"/>
        </w:rPr>
        <w:t>F</w:t>
      </w:r>
      <w:r w:rsidR="00EF45F7">
        <w:rPr>
          <w:rFonts w:ascii="メイリオ" w:eastAsia="メイリオ" w:hAnsi="メイリオ"/>
          <w:szCs w:val="21"/>
        </w:rPr>
        <w:t>amiee</w:t>
      </w:r>
      <w:proofErr w:type="spellEnd"/>
      <w:r w:rsidR="00EF45F7">
        <w:rPr>
          <w:rFonts w:ascii="メイリオ" w:eastAsia="メイリオ" w:hAnsi="メイリオ" w:hint="eastAsia"/>
          <w:szCs w:val="21"/>
        </w:rPr>
        <w:t>は、ユーザーID及びそのパートナーの方の</w:t>
      </w:r>
      <w:r w:rsidR="00621224" w:rsidRPr="00745EA5">
        <w:rPr>
          <w:rFonts w:ascii="メイリオ" w:eastAsia="メイリオ" w:hAnsi="メイリオ" w:hint="eastAsia"/>
          <w:szCs w:val="21"/>
        </w:rPr>
        <w:t>ユーザーID</w:t>
      </w:r>
      <w:r w:rsidR="00EF45F7">
        <w:rPr>
          <w:rFonts w:ascii="メイリオ" w:eastAsia="メイリオ" w:hAnsi="メイリオ" w:hint="eastAsia"/>
          <w:szCs w:val="21"/>
        </w:rPr>
        <w:t>を削除いたします。</w:t>
      </w:r>
    </w:p>
    <w:p w14:paraId="715F8D75" w14:textId="77777777" w:rsidR="00EF45F7" w:rsidRPr="00745EA5" w:rsidDel="00845945" w:rsidRDefault="00EF45F7" w:rsidP="00F83A2A">
      <w:pPr>
        <w:rPr>
          <w:del w:id="363" w:author="N&amp;A" w:date="2020-07-14T12:58:00Z"/>
          <w:rFonts w:ascii="メイリオ" w:eastAsia="メイリオ" w:hAnsi="メイリオ"/>
          <w:szCs w:val="21"/>
        </w:rPr>
      </w:pPr>
      <w:r w:rsidRPr="00142580">
        <w:rPr>
          <w:rFonts w:ascii="メイリオ" w:eastAsia="メイリオ" w:hAnsi="メイリオ" w:hint="eastAsia"/>
          <w:szCs w:val="21"/>
        </w:rPr>
        <w:t>・一度、退会したユーザー及びそのパートナーの方が、再度、</w:t>
      </w:r>
      <w:proofErr w:type="spellStart"/>
      <w:r w:rsidRPr="00142580">
        <w:rPr>
          <w:rFonts w:ascii="メイリオ" w:eastAsia="メイリオ" w:hAnsi="メイリオ" w:hint="eastAsia"/>
          <w:szCs w:val="21"/>
        </w:rPr>
        <w:t>Famiee</w:t>
      </w:r>
      <w:proofErr w:type="spellEnd"/>
      <w:r w:rsidRPr="00142580">
        <w:rPr>
          <w:rFonts w:ascii="メイリオ" w:eastAsia="メイリオ" w:hAnsi="メイリオ" w:hint="eastAsia"/>
          <w:szCs w:val="21"/>
        </w:rPr>
        <w:t>を利用する場合、改めてユーザーとして登録していただきます。</w:t>
      </w:r>
    </w:p>
    <w:p w14:paraId="79C2BD95" w14:textId="77777777" w:rsidR="00182FB0" w:rsidRDefault="00182FB0" w:rsidP="00F83A2A">
      <w:pPr>
        <w:rPr>
          <w:rFonts w:ascii="メイリオ" w:eastAsia="メイリオ" w:hAnsi="メイリオ"/>
          <w:b/>
          <w:bCs/>
          <w:szCs w:val="21"/>
        </w:rPr>
      </w:pPr>
    </w:p>
    <w:p w14:paraId="3EEFF58A" w14:textId="77777777" w:rsidR="007730B5" w:rsidRDefault="007730B5" w:rsidP="00F83A2A">
      <w:pPr>
        <w:rPr>
          <w:rFonts w:ascii="メイリオ" w:eastAsia="メイリオ" w:hAnsi="メイリオ"/>
          <w:b/>
          <w:bCs/>
          <w:szCs w:val="21"/>
        </w:rPr>
      </w:pPr>
    </w:p>
    <w:p w14:paraId="16AB8514" w14:textId="77777777" w:rsidR="007730B5" w:rsidRDefault="007730B5" w:rsidP="00F83A2A">
      <w:pPr>
        <w:rPr>
          <w:rFonts w:ascii="メイリオ" w:eastAsia="メイリオ" w:hAnsi="メイリオ"/>
          <w:b/>
          <w:bCs/>
          <w:szCs w:val="21"/>
        </w:rPr>
      </w:pPr>
      <w:r>
        <w:rPr>
          <w:rFonts w:ascii="メイリオ" w:eastAsia="メイリオ" w:hAnsi="メイリオ" w:hint="eastAsia"/>
          <w:b/>
          <w:bCs/>
          <w:szCs w:val="21"/>
        </w:rPr>
        <w:t>１</w:t>
      </w:r>
      <w:ins w:id="364" w:author="Ishiwata Hiroichiro" w:date="2020-07-19T16:19:00Z">
        <w:r w:rsidR="0078695E">
          <w:rPr>
            <w:rFonts w:ascii="メイリオ" w:eastAsia="メイリオ" w:hAnsi="メイリオ" w:hint="eastAsia"/>
            <w:b/>
            <w:bCs/>
            <w:szCs w:val="21"/>
          </w:rPr>
          <w:t>１</w:t>
        </w:r>
      </w:ins>
      <w:del w:id="365" w:author="Ishiwata Hiroichiro" w:date="2020-07-19T16:19:00Z">
        <w:r w:rsidR="00AF2495" w:rsidDel="0078695E">
          <w:rPr>
            <w:rFonts w:ascii="メイリオ" w:eastAsia="メイリオ" w:hAnsi="メイリオ" w:hint="eastAsia"/>
            <w:b/>
            <w:bCs/>
            <w:szCs w:val="21"/>
          </w:rPr>
          <w:delText>０</w:delText>
        </w:r>
      </w:del>
      <w:r>
        <w:rPr>
          <w:rFonts w:ascii="メイリオ" w:eastAsia="メイリオ" w:hAnsi="メイリオ" w:hint="eastAsia"/>
          <w:b/>
          <w:bCs/>
          <w:szCs w:val="21"/>
        </w:rPr>
        <w:t>．パートナーシップ解消時のお手続きについて</w:t>
      </w:r>
    </w:p>
    <w:p w14:paraId="4D1D10DA" w14:textId="77777777" w:rsidR="0048519F" w:rsidRDefault="0048519F" w:rsidP="00F83A2A">
      <w:pPr>
        <w:rPr>
          <w:rFonts w:ascii="メイリオ" w:eastAsia="メイリオ" w:hAnsi="メイリオ"/>
          <w:b/>
          <w:bCs/>
          <w:szCs w:val="21"/>
        </w:rPr>
      </w:pPr>
      <w:r>
        <w:rPr>
          <w:rFonts w:ascii="メイリオ" w:eastAsia="メイリオ" w:hAnsi="メイリオ" w:hint="eastAsia"/>
          <w:b/>
          <w:bCs/>
          <w:szCs w:val="21"/>
        </w:rPr>
        <w:t>登録ユーザーが、パートナーとのパートナー</w:t>
      </w:r>
      <w:del w:id="366" w:author="Ishiwata Hiroichiro" w:date="2020-07-19T16:13:00Z">
        <w:r w:rsidDel="008E0D35">
          <w:rPr>
            <w:rFonts w:ascii="メイリオ" w:eastAsia="メイリオ" w:hAnsi="メイリオ" w:hint="eastAsia"/>
            <w:b/>
            <w:bCs/>
            <w:szCs w:val="21"/>
          </w:rPr>
          <w:delText>シップ</w:delText>
        </w:r>
      </w:del>
      <w:r>
        <w:rPr>
          <w:rFonts w:ascii="メイリオ" w:eastAsia="メイリオ" w:hAnsi="メイリオ" w:hint="eastAsia"/>
          <w:b/>
          <w:bCs/>
          <w:szCs w:val="21"/>
        </w:rPr>
        <w:t>関係を解消した際のお手続きについて下記のとおりご説明いたします。</w:t>
      </w:r>
    </w:p>
    <w:p w14:paraId="6F1C6B10" w14:textId="77777777" w:rsidR="00EF45F7" w:rsidRPr="00EF45F7" w:rsidRDefault="00182FB0" w:rsidP="007730B5">
      <w:pPr>
        <w:rPr>
          <w:rFonts w:ascii="メイリオ" w:eastAsia="メイリオ" w:hAnsi="メイリオ"/>
          <w:szCs w:val="21"/>
        </w:rPr>
      </w:pPr>
      <w:r w:rsidRPr="00EF45F7">
        <w:rPr>
          <w:rFonts w:ascii="メイリオ" w:eastAsia="メイリオ" w:hAnsi="メイリオ" w:hint="eastAsia"/>
          <w:szCs w:val="21"/>
        </w:rPr>
        <w:t>・</w:t>
      </w:r>
      <w:r w:rsidR="00EF45F7">
        <w:rPr>
          <w:rFonts w:ascii="メイリオ" w:eastAsia="メイリオ" w:hAnsi="メイリオ" w:hint="eastAsia"/>
          <w:szCs w:val="21"/>
        </w:rPr>
        <w:t>パートナー</w:t>
      </w:r>
      <w:del w:id="367" w:author="Ishiwata Hiroichiro" w:date="2020-07-19T16:13:00Z">
        <w:r w:rsidR="00EF45F7" w:rsidDel="008E0D35">
          <w:rPr>
            <w:rFonts w:ascii="メイリオ" w:eastAsia="メイリオ" w:hAnsi="メイリオ" w:hint="eastAsia"/>
            <w:szCs w:val="21"/>
          </w:rPr>
          <w:delText>シップ</w:delText>
        </w:r>
      </w:del>
      <w:r w:rsidR="00EF45F7">
        <w:rPr>
          <w:rFonts w:ascii="メイリオ" w:eastAsia="メイリオ" w:hAnsi="メイリオ" w:hint="eastAsia"/>
          <w:szCs w:val="21"/>
        </w:rPr>
        <w:t>関係を</w:t>
      </w:r>
      <w:r w:rsidRPr="00EF45F7">
        <w:rPr>
          <w:rFonts w:ascii="メイリオ" w:eastAsia="メイリオ" w:hAnsi="メイリオ" w:hint="eastAsia"/>
          <w:szCs w:val="21"/>
        </w:rPr>
        <w:t>解消</w:t>
      </w:r>
      <w:r w:rsidR="00EF45F7">
        <w:rPr>
          <w:rFonts w:ascii="メイリオ" w:eastAsia="メイリオ" w:hAnsi="メイリオ" w:hint="eastAsia"/>
          <w:szCs w:val="21"/>
        </w:rPr>
        <w:t>した登録ユーザーは、本アプリ</w:t>
      </w:r>
      <w:r w:rsidRPr="00EF45F7">
        <w:rPr>
          <w:rFonts w:ascii="メイリオ" w:eastAsia="メイリオ" w:hAnsi="メイリオ" w:hint="eastAsia"/>
          <w:szCs w:val="21"/>
        </w:rPr>
        <w:t>上</w:t>
      </w:r>
      <w:r w:rsidR="00EF45F7">
        <w:rPr>
          <w:rFonts w:ascii="メイリオ" w:eastAsia="メイリオ" w:hAnsi="メイリオ" w:hint="eastAsia"/>
          <w:szCs w:val="21"/>
        </w:rPr>
        <w:t>にて、</w:t>
      </w:r>
      <w:ins w:id="368" w:author="N&amp;A" w:date="2020-07-14T12:58:00Z">
        <w:r w:rsidR="00845945">
          <w:rPr>
            <w:rFonts w:ascii="メイリオ" w:eastAsia="メイリオ" w:hAnsi="メイリオ" w:hint="eastAsia"/>
            <w:szCs w:val="21"/>
          </w:rPr>
          <w:t>パートナー</w:t>
        </w:r>
      </w:ins>
      <w:ins w:id="369" w:author="Ishiwata Hiroichiro" w:date="2020-07-19T16:14:00Z">
        <w:r w:rsidR="008E0D35">
          <w:rPr>
            <w:rFonts w:ascii="メイリオ" w:eastAsia="メイリオ" w:hAnsi="メイリオ" w:hint="eastAsia"/>
            <w:szCs w:val="21"/>
          </w:rPr>
          <w:t>関係</w:t>
        </w:r>
      </w:ins>
      <w:ins w:id="370" w:author="N&amp;A" w:date="2020-07-14T12:58:00Z">
        <w:del w:id="371" w:author="Ishiwata Hiroichiro" w:date="2020-07-19T16:14:00Z">
          <w:r w:rsidR="00845945" w:rsidDel="008E0D35">
            <w:rPr>
              <w:rFonts w:ascii="メイリオ" w:eastAsia="メイリオ" w:hAnsi="メイリオ" w:hint="eastAsia"/>
              <w:szCs w:val="21"/>
            </w:rPr>
            <w:delText>シップ</w:delText>
          </w:r>
        </w:del>
      </w:ins>
      <w:r w:rsidR="00EF45F7">
        <w:rPr>
          <w:rFonts w:ascii="メイリオ" w:eastAsia="メイリオ" w:hAnsi="メイリオ" w:hint="eastAsia"/>
          <w:szCs w:val="21"/>
        </w:rPr>
        <w:t>解消のお手続きを</w:t>
      </w:r>
      <w:ins w:id="372" w:author="N&amp;A" w:date="2020-07-14T12:58:00Z">
        <w:r w:rsidR="00845945">
          <w:rPr>
            <w:rFonts w:ascii="メイリオ" w:eastAsia="メイリオ" w:hAnsi="メイリオ" w:hint="eastAsia"/>
            <w:szCs w:val="21"/>
          </w:rPr>
          <w:t>行う</w:t>
        </w:r>
      </w:ins>
      <w:del w:id="373" w:author="N&amp;A" w:date="2020-07-14T12:58:00Z">
        <w:r w:rsidR="00EF45F7" w:rsidDel="00845945">
          <w:rPr>
            <w:rFonts w:ascii="メイリオ" w:eastAsia="メイリオ" w:hAnsi="メイリオ" w:hint="eastAsia"/>
            <w:szCs w:val="21"/>
          </w:rPr>
          <w:delText>おとりする</w:delText>
        </w:r>
      </w:del>
      <w:r w:rsidR="00EF45F7">
        <w:rPr>
          <w:rFonts w:ascii="メイリオ" w:eastAsia="メイリオ" w:hAnsi="メイリオ" w:hint="eastAsia"/>
          <w:szCs w:val="21"/>
        </w:rPr>
        <w:t>ようお願いいたします。</w:t>
      </w:r>
    </w:p>
    <w:p w14:paraId="304425EC" w14:textId="77777777" w:rsidR="007730B5" w:rsidRPr="007730B5" w:rsidRDefault="007730B5" w:rsidP="007730B5">
      <w:pPr>
        <w:rPr>
          <w:rFonts w:ascii="メイリオ" w:eastAsia="メイリオ" w:hAnsi="メイリオ"/>
          <w:szCs w:val="21"/>
        </w:rPr>
      </w:pPr>
      <w:r>
        <w:rPr>
          <w:rFonts w:ascii="メイリオ" w:eastAsia="メイリオ" w:hAnsi="メイリオ" w:hint="eastAsia"/>
          <w:szCs w:val="21"/>
        </w:rPr>
        <w:t>・パートナーシップ解消の</w:t>
      </w:r>
      <w:r w:rsidR="00EF45F7">
        <w:rPr>
          <w:rFonts w:ascii="メイリオ" w:eastAsia="メイリオ" w:hAnsi="メイリオ" w:hint="eastAsia"/>
          <w:szCs w:val="21"/>
        </w:rPr>
        <w:t>際は、登録</w:t>
      </w:r>
      <w:r>
        <w:rPr>
          <w:rFonts w:ascii="メイリオ" w:eastAsia="メイリオ" w:hAnsi="メイリオ" w:hint="eastAsia"/>
          <w:szCs w:val="21"/>
        </w:rPr>
        <w:t>ユーザーのパートナーの同意が必要となります</w:t>
      </w:r>
      <w:ins w:id="374" w:author="N&amp;A" w:date="2020-07-14T12:59:00Z">
        <w:r w:rsidR="00845945">
          <w:rPr>
            <w:rFonts w:ascii="メイリオ" w:eastAsia="メイリオ" w:hAnsi="メイリオ" w:hint="eastAsia"/>
            <w:szCs w:val="21"/>
          </w:rPr>
          <w:t>ので、</w:t>
        </w:r>
      </w:ins>
      <w:del w:id="375" w:author="N&amp;A" w:date="2020-07-14T12:59:00Z">
        <w:r w:rsidDel="00845945">
          <w:rPr>
            <w:rFonts w:ascii="メイリオ" w:eastAsia="メイリオ" w:hAnsi="メイリオ" w:hint="eastAsia"/>
            <w:szCs w:val="21"/>
          </w:rPr>
          <w:delText>。</w:delText>
        </w:r>
      </w:del>
      <w:ins w:id="376" w:author="N&amp;A" w:date="2020-07-14T12:59:00Z">
        <w:del w:id="377" w:author="Ishiwata Hiroichiro" w:date="2020-07-24T16:30:00Z">
          <w:r w:rsidR="00845945" w:rsidRPr="003F6025" w:rsidDel="005255DF">
            <w:rPr>
              <w:rFonts w:ascii="メイリオ" w:eastAsia="メイリオ" w:hAnsi="メイリオ"/>
              <w:szCs w:val="21"/>
              <w:highlight w:val="green"/>
              <w:rPrChange w:id="378" w:author="N&amp;A" w:date="2020-07-15T11:04:00Z">
                <w:rPr>
                  <w:rFonts w:ascii="メイリオ" w:eastAsia="メイリオ" w:hAnsi="メイリオ"/>
                  <w:szCs w:val="21"/>
                </w:rPr>
              </w:rPrChange>
            </w:rPr>
            <w:delText>[</w:delText>
          </w:r>
        </w:del>
        <w:proofErr w:type="spellStart"/>
        <w:r w:rsidR="00845945">
          <w:rPr>
            <w:rFonts w:ascii="メイリオ" w:eastAsia="メイリオ" w:hAnsi="メイリオ" w:hint="eastAsia"/>
            <w:szCs w:val="21"/>
          </w:rPr>
          <w:t>Famiee</w:t>
        </w:r>
        <w:proofErr w:type="spellEnd"/>
        <w:r w:rsidR="00845945">
          <w:rPr>
            <w:rFonts w:ascii="メイリオ" w:eastAsia="メイリオ" w:hAnsi="メイリオ" w:hint="eastAsia"/>
            <w:szCs w:val="21"/>
          </w:rPr>
          <w:t>から</w:t>
        </w:r>
      </w:ins>
      <w:ins w:id="379" w:author="N&amp;A" w:date="2020-07-14T13:03:00Z">
        <w:r w:rsidR="00845945">
          <w:rPr>
            <w:rFonts w:ascii="メイリオ" w:eastAsia="メイリオ" w:hAnsi="メイリオ" w:hint="eastAsia"/>
            <w:szCs w:val="21"/>
          </w:rPr>
          <w:t>登録ユーザーの</w:t>
        </w:r>
      </w:ins>
      <w:ins w:id="380" w:author="N&amp;A" w:date="2020-07-14T12:59:00Z">
        <w:r w:rsidR="00845945">
          <w:rPr>
            <w:rFonts w:ascii="メイリオ" w:eastAsia="メイリオ" w:hAnsi="メイリオ" w:hint="eastAsia"/>
            <w:szCs w:val="21"/>
          </w:rPr>
          <w:t>パートナーに対して、同意の有無を確認させて</w:t>
        </w:r>
      </w:ins>
      <w:ins w:id="381" w:author="N&amp;A" w:date="2020-07-15T10:42:00Z">
        <w:r w:rsidR="0003613C">
          <w:rPr>
            <w:rFonts w:ascii="メイリオ" w:eastAsia="メイリオ" w:hAnsi="メイリオ" w:hint="eastAsia"/>
            <w:szCs w:val="21"/>
          </w:rPr>
          <w:t>いただいた</w:t>
        </w:r>
      </w:ins>
      <w:ins w:id="382" w:author="N&amp;A" w:date="2020-07-14T13:04:00Z">
        <w:r w:rsidR="006864EF">
          <w:rPr>
            <w:rFonts w:ascii="メイリオ" w:eastAsia="メイリオ" w:hAnsi="メイリオ" w:hint="eastAsia"/>
            <w:szCs w:val="21"/>
          </w:rPr>
          <w:t>上で、本アプリ</w:t>
        </w:r>
      </w:ins>
      <w:ins w:id="383" w:author="N&amp;A" w:date="2020-07-15T10:43:00Z">
        <w:r w:rsidR="0003613C">
          <w:rPr>
            <w:rFonts w:ascii="メイリオ" w:eastAsia="メイリオ" w:hAnsi="メイリオ" w:hint="eastAsia"/>
            <w:szCs w:val="21"/>
          </w:rPr>
          <w:t>上で</w:t>
        </w:r>
      </w:ins>
      <w:ins w:id="384" w:author="N&amp;A" w:date="2020-07-14T13:04:00Z">
        <w:r w:rsidR="006864EF">
          <w:rPr>
            <w:rFonts w:ascii="メイリオ" w:eastAsia="メイリオ" w:hAnsi="メイリオ" w:hint="eastAsia"/>
            <w:szCs w:val="21"/>
          </w:rPr>
          <w:t>パートナー</w:t>
        </w:r>
      </w:ins>
      <w:ins w:id="385" w:author="Ishiwata Hiroichiro" w:date="2020-07-19T16:14:00Z">
        <w:r w:rsidR="008E0D35">
          <w:rPr>
            <w:rFonts w:ascii="メイリオ" w:eastAsia="メイリオ" w:hAnsi="メイリオ" w:hint="eastAsia"/>
            <w:szCs w:val="21"/>
          </w:rPr>
          <w:t>関係</w:t>
        </w:r>
      </w:ins>
      <w:ins w:id="386" w:author="N&amp;A" w:date="2020-07-14T13:04:00Z">
        <w:del w:id="387" w:author="Ishiwata Hiroichiro" w:date="2020-07-19T16:14:00Z">
          <w:r w:rsidR="006864EF" w:rsidDel="008E0D35">
            <w:rPr>
              <w:rFonts w:ascii="メイリオ" w:eastAsia="メイリオ" w:hAnsi="メイリオ" w:hint="eastAsia"/>
              <w:szCs w:val="21"/>
            </w:rPr>
            <w:delText>シップ</w:delText>
          </w:r>
        </w:del>
        <w:r w:rsidR="006864EF">
          <w:rPr>
            <w:rFonts w:ascii="メイリオ" w:eastAsia="メイリオ" w:hAnsi="メイリオ" w:hint="eastAsia"/>
            <w:szCs w:val="21"/>
          </w:rPr>
          <w:t>解消</w:t>
        </w:r>
      </w:ins>
      <w:ins w:id="388" w:author="N&amp;A" w:date="2020-07-15T10:43:00Z">
        <w:r w:rsidR="00305B08">
          <w:rPr>
            <w:rFonts w:ascii="メイリオ" w:eastAsia="メイリオ" w:hAnsi="メイリオ" w:hint="eastAsia"/>
            <w:szCs w:val="21"/>
          </w:rPr>
          <w:t>の登録を</w:t>
        </w:r>
      </w:ins>
      <w:ins w:id="389" w:author="N&amp;A" w:date="2020-07-14T13:04:00Z">
        <w:r w:rsidR="006864EF">
          <w:rPr>
            <w:rFonts w:ascii="メイリオ" w:eastAsia="メイリオ" w:hAnsi="メイリオ" w:hint="eastAsia"/>
            <w:szCs w:val="21"/>
          </w:rPr>
          <w:t>いたします</w:t>
        </w:r>
      </w:ins>
      <w:commentRangeStart w:id="390"/>
      <w:ins w:id="391" w:author="N&amp;A" w:date="2020-07-14T12:59:00Z">
        <w:r w:rsidR="00845945">
          <w:rPr>
            <w:rFonts w:ascii="メイリオ" w:eastAsia="メイリオ" w:hAnsi="メイリオ" w:hint="eastAsia"/>
            <w:szCs w:val="21"/>
          </w:rPr>
          <w:t>。</w:t>
        </w:r>
      </w:ins>
      <w:commentRangeEnd w:id="390"/>
      <w:r w:rsidR="005255DF">
        <w:rPr>
          <w:rStyle w:val="ac"/>
        </w:rPr>
        <w:commentReference w:id="390"/>
      </w:r>
      <w:ins w:id="392" w:author="N&amp;A" w:date="2020-07-14T12:59:00Z">
        <w:del w:id="393" w:author="Ishiwata Hiroichiro" w:date="2020-07-24T16:30:00Z">
          <w:r w:rsidR="00845945" w:rsidRPr="003F6025" w:rsidDel="005255DF">
            <w:rPr>
              <w:rFonts w:ascii="メイリオ" w:eastAsia="メイリオ" w:hAnsi="メイリオ"/>
              <w:szCs w:val="21"/>
              <w:highlight w:val="green"/>
              <w:rPrChange w:id="394" w:author="N&amp;A" w:date="2020-07-15T11:04:00Z">
                <w:rPr>
                  <w:rFonts w:ascii="メイリオ" w:eastAsia="メイリオ" w:hAnsi="メイリオ"/>
                  <w:szCs w:val="21"/>
                </w:rPr>
              </w:rPrChange>
            </w:rPr>
            <w:delText>]</w:delText>
          </w:r>
        </w:del>
      </w:ins>
      <w:ins w:id="395" w:author="N&amp;A" w:date="2020-07-14T13:07:00Z">
        <w:del w:id="396" w:author="Ishiwata Hiroichiro" w:date="2020-07-24T16:30:00Z">
          <w:r w:rsidR="006864EF" w:rsidRPr="00195F05" w:rsidDel="005255DF">
            <w:rPr>
              <w:rFonts w:ascii="メイリオ" w:eastAsia="メイリオ" w:hAnsi="メイリオ" w:hint="eastAsia"/>
              <w:szCs w:val="21"/>
              <w:highlight w:val="green"/>
            </w:rPr>
            <w:delText>【</w:delText>
          </w:r>
          <w:r w:rsidR="006864EF" w:rsidRPr="00195F05" w:rsidDel="005255DF">
            <w:rPr>
              <w:rFonts w:ascii="メイリオ" w:eastAsia="メイリオ" w:hAnsi="メイリオ"/>
              <w:szCs w:val="21"/>
              <w:highlight w:val="green"/>
            </w:rPr>
            <w:delText>N&amp;A：</w:delText>
          </w:r>
          <w:r w:rsidR="006864EF" w:rsidDel="005255DF">
            <w:rPr>
              <w:rFonts w:ascii="メイリオ" w:eastAsia="メイリオ" w:hAnsi="メイリオ" w:hint="eastAsia"/>
              <w:szCs w:val="21"/>
              <w:highlight w:val="green"/>
            </w:rPr>
            <w:delText>パートナーの同意の有無は、貴社にて確認されるとの理解で宜しいでしょうか。</w:delText>
          </w:r>
          <w:r w:rsidR="006864EF" w:rsidDel="005255DF">
            <w:rPr>
              <w:rFonts w:ascii="メイリオ" w:eastAsia="メイリオ" w:hAnsi="メイリオ"/>
              <w:szCs w:val="21"/>
              <w:highlight w:val="green"/>
            </w:rPr>
            <w:delText>】</w:delText>
          </w:r>
        </w:del>
      </w:ins>
    </w:p>
    <w:p w14:paraId="416F91CC" w14:textId="77777777" w:rsidR="000F5902" w:rsidRPr="00845945" w:rsidRDefault="000F5902" w:rsidP="00F83A2A">
      <w:pPr>
        <w:rPr>
          <w:rFonts w:ascii="メイリオ" w:eastAsia="メイリオ" w:hAnsi="メイリオ"/>
          <w:szCs w:val="21"/>
        </w:rPr>
      </w:pPr>
    </w:p>
    <w:p w14:paraId="70390863" w14:textId="77777777" w:rsidR="00F83A2A" w:rsidRDefault="00F626C4" w:rsidP="00F83A2A">
      <w:pPr>
        <w:rPr>
          <w:rFonts w:ascii="メイリオ" w:eastAsia="メイリオ" w:hAnsi="メイリオ"/>
          <w:b/>
          <w:bCs/>
          <w:szCs w:val="21"/>
        </w:rPr>
      </w:pPr>
      <w:r w:rsidRPr="00D87BD4">
        <w:rPr>
          <w:rFonts w:ascii="メイリオ" w:eastAsia="メイリオ" w:hAnsi="メイリオ" w:hint="eastAsia"/>
          <w:b/>
          <w:bCs/>
          <w:szCs w:val="21"/>
        </w:rPr>
        <w:t>１</w:t>
      </w:r>
      <w:ins w:id="397" w:author="Ishiwata Hiroichiro" w:date="2020-07-19T16:19:00Z">
        <w:r w:rsidR="0078695E">
          <w:rPr>
            <w:rFonts w:ascii="メイリオ" w:eastAsia="メイリオ" w:hAnsi="メイリオ" w:hint="eastAsia"/>
            <w:b/>
            <w:bCs/>
            <w:szCs w:val="21"/>
          </w:rPr>
          <w:t>２</w:t>
        </w:r>
      </w:ins>
      <w:del w:id="398" w:author="Ishiwata Hiroichiro" w:date="2020-07-19T16:19:00Z">
        <w:r w:rsidR="00AF2495" w:rsidDel="0078695E">
          <w:rPr>
            <w:rFonts w:ascii="メイリオ" w:eastAsia="メイリオ" w:hAnsi="メイリオ" w:hint="eastAsia"/>
            <w:b/>
            <w:bCs/>
            <w:szCs w:val="21"/>
          </w:rPr>
          <w:delText>１</w:delText>
        </w:r>
      </w:del>
      <w:r w:rsidR="00DA119A" w:rsidRPr="00D87BD4">
        <w:rPr>
          <w:rFonts w:ascii="メイリオ" w:eastAsia="メイリオ" w:hAnsi="メイリオ" w:hint="eastAsia"/>
          <w:b/>
          <w:bCs/>
          <w:szCs w:val="21"/>
        </w:rPr>
        <w:t>．その他</w:t>
      </w:r>
    </w:p>
    <w:p w14:paraId="5703B087" w14:textId="77777777" w:rsidR="0048519F" w:rsidRPr="00D87BD4" w:rsidRDefault="0048519F" w:rsidP="00F83A2A">
      <w:pPr>
        <w:rPr>
          <w:rFonts w:ascii="メイリオ" w:eastAsia="メイリオ" w:hAnsi="メイリオ"/>
          <w:b/>
          <w:bCs/>
          <w:szCs w:val="21"/>
        </w:rPr>
      </w:pPr>
      <w:r>
        <w:rPr>
          <w:rFonts w:ascii="メイリオ" w:eastAsia="メイリオ" w:hAnsi="メイリオ" w:hint="eastAsia"/>
          <w:b/>
          <w:bCs/>
          <w:szCs w:val="21"/>
        </w:rPr>
        <w:t>上記でご説明した内容のほか、本アプリの使用に際してユーザーの皆様にご承知いただきたい内容について下記のとおりご説明いたします。</w:t>
      </w:r>
    </w:p>
    <w:p w14:paraId="439820E8" w14:textId="77777777" w:rsidR="006A4E89" w:rsidRPr="00D87BD4" w:rsidRDefault="00DA119A" w:rsidP="00F83A2A">
      <w:pPr>
        <w:rPr>
          <w:rFonts w:ascii="メイリオ" w:eastAsia="メイリオ" w:hAnsi="メイリオ"/>
          <w:szCs w:val="21"/>
        </w:rPr>
      </w:pPr>
      <w:r w:rsidRPr="00D87BD4">
        <w:rPr>
          <w:rFonts w:ascii="メイリオ" w:eastAsia="メイリオ" w:hAnsi="メイリオ" w:hint="eastAsia"/>
          <w:szCs w:val="21"/>
        </w:rPr>
        <w:t>・</w:t>
      </w:r>
      <w:r w:rsidR="00A92A00" w:rsidRPr="00D87BD4">
        <w:rPr>
          <w:rFonts w:ascii="メイリオ" w:eastAsia="メイリオ" w:hAnsi="メイリオ" w:hint="eastAsia"/>
          <w:szCs w:val="21"/>
        </w:rPr>
        <w:t>ソフトウェアによっては、</w:t>
      </w:r>
      <w:r w:rsidRPr="00D87BD4">
        <w:rPr>
          <w:rFonts w:ascii="メイリオ" w:eastAsia="メイリオ" w:hAnsi="メイリオ" w:hint="eastAsia"/>
          <w:szCs w:val="21"/>
        </w:rPr>
        <w:t>本アプリ</w:t>
      </w:r>
      <w:r w:rsidR="00A92A00" w:rsidRPr="00D87BD4">
        <w:rPr>
          <w:rFonts w:ascii="メイリオ" w:eastAsia="メイリオ" w:hAnsi="メイリオ" w:hint="eastAsia"/>
          <w:szCs w:val="21"/>
        </w:rPr>
        <w:t>を利用することができない場合があります。全てのソフトウェアで本アプリを利用することができるよう努めてまいりますが、ご容赦ください。</w:t>
      </w:r>
    </w:p>
    <w:p w14:paraId="3E333368" w14:textId="77777777" w:rsidR="00F83A2A" w:rsidRPr="00D87BD4" w:rsidRDefault="000F0835" w:rsidP="009C152F">
      <w:pPr>
        <w:rPr>
          <w:rFonts w:ascii="メイリオ" w:eastAsia="メイリオ" w:hAnsi="メイリオ"/>
          <w:szCs w:val="21"/>
        </w:rPr>
      </w:pPr>
      <w:r w:rsidRPr="00D87BD4">
        <w:rPr>
          <w:rFonts w:ascii="メイリオ" w:eastAsia="メイリオ" w:hAnsi="メイリオ" w:hint="eastAsia"/>
          <w:szCs w:val="21"/>
        </w:rPr>
        <w:t>・</w:t>
      </w:r>
      <w:proofErr w:type="spellStart"/>
      <w:r w:rsidRPr="00D87BD4">
        <w:rPr>
          <w:rFonts w:ascii="メイリオ" w:eastAsia="メイリオ" w:hAnsi="メイリオ" w:hint="eastAsia"/>
          <w:szCs w:val="21"/>
        </w:rPr>
        <w:t>F</w:t>
      </w:r>
      <w:r w:rsidRPr="00D87BD4">
        <w:rPr>
          <w:rFonts w:ascii="メイリオ" w:eastAsia="メイリオ" w:hAnsi="メイリオ"/>
          <w:szCs w:val="21"/>
        </w:rPr>
        <w:t>amiee</w:t>
      </w:r>
      <w:proofErr w:type="spellEnd"/>
      <w:r w:rsidRPr="00D87BD4">
        <w:rPr>
          <w:rFonts w:ascii="メイリオ" w:eastAsia="メイリオ" w:hAnsi="メイリオ" w:hint="eastAsia"/>
          <w:szCs w:val="21"/>
        </w:rPr>
        <w:t>が、</w:t>
      </w:r>
      <w:r w:rsidR="00F83A2A" w:rsidRPr="00D87BD4">
        <w:rPr>
          <w:rFonts w:ascii="メイリオ" w:eastAsia="メイリオ" w:hAnsi="メイリオ"/>
          <w:szCs w:val="21"/>
        </w:rPr>
        <w:t>本アプリ</w:t>
      </w:r>
      <w:r w:rsidRPr="00D87BD4">
        <w:rPr>
          <w:rFonts w:ascii="メイリオ" w:eastAsia="メイリオ" w:hAnsi="メイリオ" w:hint="eastAsia"/>
          <w:szCs w:val="21"/>
        </w:rPr>
        <w:t>の内容</w:t>
      </w:r>
      <w:r w:rsidR="00DA424E" w:rsidRPr="00D87BD4">
        <w:rPr>
          <w:rFonts w:ascii="メイリオ" w:eastAsia="メイリオ" w:hAnsi="メイリオ" w:hint="eastAsia"/>
          <w:szCs w:val="21"/>
        </w:rPr>
        <w:t>、仕様及び</w:t>
      </w:r>
      <w:r w:rsidR="009C152F" w:rsidRPr="00D87BD4">
        <w:rPr>
          <w:rFonts w:ascii="メイリオ" w:eastAsia="メイリオ" w:hAnsi="メイリオ" w:hint="eastAsia"/>
          <w:szCs w:val="21"/>
        </w:rPr>
        <w:t>本</w:t>
      </w:r>
      <w:r w:rsidR="00DA424E" w:rsidRPr="00D87BD4">
        <w:rPr>
          <w:rFonts w:ascii="メイリオ" w:eastAsia="メイリオ" w:hAnsi="メイリオ" w:hint="eastAsia"/>
          <w:szCs w:val="21"/>
        </w:rPr>
        <w:t>ルール</w:t>
      </w:r>
      <w:r w:rsidRPr="00D87BD4">
        <w:rPr>
          <w:rFonts w:ascii="メイリオ" w:eastAsia="メイリオ" w:hAnsi="メイリオ" w:hint="eastAsia"/>
          <w:szCs w:val="21"/>
        </w:rPr>
        <w:t>を変更する場合には、事前に</w:t>
      </w:r>
      <w:ins w:id="399" w:author="N&amp;A" w:date="2020-07-15T10:48:00Z">
        <w:r w:rsidR="00305B08" w:rsidRPr="0035343E">
          <w:rPr>
            <w:rFonts w:ascii="メイリオ" w:eastAsia="メイリオ" w:hAnsi="メイリオ" w:hint="eastAsia"/>
            <w:szCs w:val="21"/>
          </w:rPr>
          <w:t>登録</w:t>
        </w:r>
      </w:ins>
      <w:r w:rsidR="00F626C4" w:rsidRPr="00D87BD4">
        <w:rPr>
          <w:rFonts w:ascii="メイリオ" w:eastAsia="メイリオ" w:hAnsi="メイリオ" w:hint="eastAsia"/>
          <w:szCs w:val="21"/>
        </w:rPr>
        <w:t>ユーザーの皆様に</w:t>
      </w:r>
      <w:r w:rsidRPr="00D87BD4">
        <w:rPr>
          <w:rFonts w:ascii="メイリオ" w:eastAsia="メイリオ" w:hAnsi="メイリオ" w:hint="eastAsia"/>
          <w:szCs w:val="21"/>
        </w:rPr>
        <w:t>通知をいたします</w:t>
      </w:r>
      <w:r w:rsidR="00DA424E" w:rsidRPr="00D87BD4">
        <w:rPr>
          <w:rFonts w:ascii="メイリオ" w:eastAsia="メイリオ" w:hAnsi="メイリオ" w:hint="eastAsia"/>
          <w:szCs w:val="21"/>
        </w:rPr>
        <w:t>。通知後、特段、ご連絡を頂かなかった</w:t>
      </w:r>
      <w:ins w:id="400" w:author="N&amp;A" w:date="2020-07-15T10:48:00Z">
        <w:r w:rsidR="00305B08" w:rsidRPr="0035343E">
          <w:rPr>
            <w:rFonts w:ascii="メイリオ" w:eastAsia="メイリオ" w:hAnsi="メイリオ" w:hint="eastAsia"/>
            <w:szCs w:val="21"/>
          </w:rPr>
          <w:t>登録</w:t>
        </w:r>
      </w:ins>
      <w:r w:rsidR="00DA424E" w:rsidRPr="00D87BD4">
        <w:rPr>
          <w:rFonts w:ascii="メイリオ" w:eastAsia="メイリオ" w:hAnsi="メイリオ" w:hint="eastAsia"/>
          <w:szCs w:val="21"/>
        </w:rPr>
        <w:t>ユーザー</w:t>
      </w:r>
      <w:ins w:id="401" w:author="N&amp;A" w:date="2020-07-15T10:45:00Z">
        <w:r w:rsidR="00305B08" w:rsidRPr="00D87BD4">
          <w:rPr>
            <w:rFonts w:ascii="メイリオ" w:eastAsia="メイリオ" w:hAnsi="メイリオ" w:hint="eastAsia"/>
            <w:szCs w:val="21"/>
          </w:rPr>
          <w:t>の皆様</w:t>
        </w:r>
      </w:ins>
      <w:r w:rsidR="00DA424E" w:rsidRPr="00D87BD4">
        <w:rPr>
          <w:rFonts w:ascii="メイリオ" w:eastAsia="メイリオ" w:hAnsi="メイリオ" w:hint="eastAsia"/>
          <w:szCs w:val="21"/>
        </w:rPr>
        <w:t>は、かかる変更に同意していただいたものとお取り扱いいたします。</w:t>
      </w:r>
    </w:p>
    <w:p w14:paraId="4D47EF6D" w14:textId="77777777" w:rsidR="00F83A2A" w:rsidRPr="00D87BD4" w:rsidRDefault="00DA424E" w:rsidP="00F83A2A">
      <w:pPr>
        <w:rPr>
          <w:rFonts w:ascii="メイリオ" w:eastAsia="メイリオ" w:hAnsi="メイリオ"/>
          <w:szCs w:val="21"/>
        </w:rPr>
      </w:pPr>
      <w:r w:rsidRPr="00D87BD4">
        <w:rPr>
          <w:rFonts w:ascii="メイリオ" w:eastAsia="メイリオ" w:hAnsi="メイリオ" w:hint="eastAsia"/>
          <w:szCs w:val="21"/>
        </w:rPr>
        <w:lastRenderedPageBreak/>
        <w:t>・</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から、登録ユーザーの皆様へのご連絡は</w:t>
      </w:r>
      <w:r w:rsidR="00EF45F7" w:rsidRPr="00EF45F7">
        <w:rPr>
          <w:rFonts w:ascii="メイリオ" w:eastAsia="メイリオ" w:hAnsi="メイリオ" w:hint="eastAsia"/>
          <w:szCs w:val="21"/>
        </w:rPr>
        <w:t>本</w:t>
      </w:r>
      <w:r w:rsidR="00182FB0" w:rsidRPr="00EF45F7">
        <w:rPr>
          <w:rFonts w:ascii="メイリオ" w:eastAsia="メイリオ" w:hAnsi="メイリオ" w:hint="eastAsia"/>
          <w:szCs w:val="21"/>
        </w:rPr>
        <w:t>アプリ</w:t>
      </w:r>
      <w:r w:rsidRPr="00D87BD4">
        <w:rPr>
          <w:rFonts w:ascii="メイリオ" w:eastAsia="メイリオ" w:hAnsi="メイリオ" w:hint="eastAsia"/>
          <w:szCs w:val="21"/>
        </w:rPr>
        <w:t>を通じて</w:t>
      </w:r>
      <w:commentRangeStart w:id="402"/>
      <w:r w:rsidRPr="00D87BD4">
        <w:rPr>
          <w:rFonts w:ascii="メイリオ" w:eastAsia="メイリオ" w:hAnsi="メイリオ" w:hint="eastAsia"/>
          <w:szCs w:val="21"/>
        </w:rPr>
        <w:t>行います。</w:t>
      </w:r>
      <w:commentRangeEnd w:id="402"/>
      <w:r w:rsidR="005255DF">
        <w:rPr>
          <w:rStyle w:val="ac"/>
        </w:rPr>
        <w:commentReference w:id="402"/>
      </w:r>
      <w:ins w:id="403" w:author="N&amp;A" w:date="2020-07-14T13:08:00Z">
        <w:del w:id="404" w:author="Ishiwata Hiroichiro" w:date="2020-07-24T16:31:00Z">
          <w:r w:rsidR="006864EF" w:rsidRPr="00195F05" w:rsidDel="005255DF">
            <w:rPr>
              <w:rFonts w:ascii="メイリオ" w:eastAsia="メイリオ" w:hAnsi="メイリオ" w:hint="eastAsia"/>
              <w:szCs w:val="21"/>
              <w:highlight w:val="green"/>
            </w:rPr>
            <w:delText>【</w:delText>
          </w:r>
          <w:r w:rsidR="006864EF" w:rsidRPr="00195F05" w:rsidDel="005255DF">
            <w:rPr>
              <w:rFonts w:ascii="メイリオ" w:eastAsia="メイリオ" w:hAnsi="メイリオ"/>
              <w:szCs w:val="21"/>
              <w:highlight w:val="green"/>
            </w:rPr>
            <w:delText>N&amp;A：</w:delText>
          </w:r>
          <w:r w:rsidR="006864EF" w:rsidDel="005255DF">
            <w:rPr>
              <w:rFonts w:ascii="メイリオ" w:eastAsia="メイリオ" w:hAnsi="メイリオ" w:hint="eastAsia"/>
              <w:szCs w:val="21"/>
              <w:highlight w:val="green"/>
            </w:rPr>
            <w:delText>従前の規約の17条では、「当社の定める方法」とされておりましたが、</w:delText>
          </w:r>
        </w:del>
      </w:ins>
      <w:ins w:id="405" w:author="N&amp;A" w:date="2020-07-14T13:09:00Z">
        <w:del w:id="406" w:author="Ishiwata Hiroichiro" w:date="2020-07-24T16:31:00Z">
          <w:r w:rsidR="006864EF" w:rsidDel="005255DF">
            <w:rPr>
              <w:rFonts w:ascii="メイリオ" w:eastAsia="メイリオ" w:hAnsi="メイリオ" w:hint="eastAsia"/>
              <w:szCs w:val="21"/>
              <w:highlight w:val="green"/>
            </w:rPr>
            <w:delText>アプリ上での通知のほかに、メール</w:delText>
          </w:r>
        </w:del>
      </w:ins>
      <w:ins w:id="407" w:author="N&amp;A" w:date="2020-07-14T13:10:00Z">
        <w:del w:id="408" w:author="Ishiwata Hiroichiro" w:date="2020-07-24T16:31:00Z">
          <w:r w:rsidR="006864EF" w:rsidDel="005255DF">
            <w:rPr>
              <w:rFonts w:ascii="メイリオ" w:eastAsia="メイリオ" w:hAnsi="メイリオ" w:hint="eastAsia"/>
              <w:szCs w:val="21"/>
              <w:highlight w:val="green"/>
            </w:rPr>
            <w:delText>・電話等</w:delText>
          </w:r>
        </w:del>
      </w:ins>
      <w:ins w:id="409" w:author="N&amp;A" w:date="2020-07-14T13:09:00Z">
        <w:del w:id="410" w:author="Ishiwata Hiroichiro" w:date="2020-07-24T16:31:00Z">
          <w:r w:rsidR="006864EF" w:rsidDel="005255DF">
            <w:rPr>
              <w:rFonts w:ascii="メイリオ" w:eastAsia="メイリオ" w:hAnsi="メイリオ" w:hint="eastAsia"/>
              <w:szCs w:val="21"/>
              <w:highlight w:val="green"/>
            </w:rPr>
            <w:delText>を用いた連絡等は想定</w:delText>
          </w:r>
        </w:del>
      </w:ins>
      <w:ins w:id="411" w:author="N&amp;A" w:date="2020-07-14T17:50:00Z">
        <w:del w:id="412" w:author="Ishiwata Hiroichiro" w:date="2020-07-24T16:31:00Z">
          <w:r w:rsidR="006C097F" w:rsidDel="005255DF">
            <w:rPr>
              <w:rFonts w:ascii="メイリオ" w:eastAsia="メイリオ" w:hAnsi="メイリオ" w:hint="eastAsia"/>
              <w:szCs w:val="21"/>
              <w:highlight w:val="green"/>
            </w:rPr>
            <w:delText>さ</w:delText>
          </w:r>
        </w:del>
      </w:ins>
      <w:ins w:id="413" w:author="N&amp;A" w:date="2020-07-14T13:09:00Z">
        <w:del w:id="414" w:author="Ishiwata Hiroichiro" w:date="2020-07-24T16:31:00Z">
          <w:r w:rsidR="006864EF" w:rsidDel="005255DF">
            <w:rPr>
              <w:rFonts w:ascii="メイリオ" w:eastAsia="メイリオ" w:hAnsi="メイリオ" w:hint="eastAsia"/>
              <w:szCs w:val="21"/>
              <w:highlight w:val="green"/>
            </w:rPr>
            <w:delText>れないとの理解で宜しいでしょうか。</w:delText>
          </w:r>
        </w:del>
      </w:ins>
      <w:ins w:id="415" w:author="N&amp;A" w:date="2020-07-14T13:08:00Z">
        <w:del w:id="416" w:author="Ishiwata Hiroichiro" w:date="2020-07-24T16:31:00Z">
          <w:r w:rsidR="006864EF" w:rsidDel="005255DF">
            <w:rPr>
              <w:rFonts w:ascii="メイリオ" w:eastAsia="メイリオ" w:hAnsi="メイリオ"/>
              <w:szCs w:val="21"/>
              <w:highlight w:val="green"/>
            </w:rPr>
            <w:delText>】</w:delText>
          </w:r>
        </w:del>
      </w:ins>
    </w:p>
    <w:p w14:paraId="5BB90FD9" w14:textId="77777777" w:rsidR="002479DE" w:rsidRDefault="000F5902" w:rsidP="00F83A2A">
      <w:pPr>
        <w:rPr>
          <w:rFonts w:ascii="メイリオ" w:eastAsia="メイリオ" w:hAnsi="メイリオ"/>
          <w:szCs w:val="21"/>
        </w:rPr>
      </w:pPr>
      <w:r w:rsidRPr="00D87BD4">
        <w:rPr>
          <w:rFonts w:ascii="メイリオ" w:eastAsia="メイリオ" w:hAnsi="メイリオ" w:hint="eastAsia"/>
          <w:szCs w:val="21"/>
        </w:rPr>
        <w:t>・万が一</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と</w:t>
      </w:r>
      <w:ins w:id="417" w:author="N&amp;A" w:date="2020-07-15T10:57:00Z">
        <w:r w:rsidR="003730B1">
          <w:rPr>
            <w:rFonts w:ascii="メイリオ" w:eastAsia="メイリオ" w:hAnsi="メイリオ" w:hint="eastAsia"/>
            <w:szCs w:val="21"/>
          </w:rPr>
          <w:t>登録</w:t>
        </w:r>
      </w:ins>
      <w:r w:rsidRPr="00D87BD4">
        <w:rPr>
          <w:rFonts w:ascii="メイリオ" w:eastAsia="メイリオ" w:hAnsi="メイリオ" w:hint="eastAsia"/>
          <w:szCs w:val="21"/>
        </w:rPr>
        <w:t>ユーザーとの間に紛争が生じる場合には、日本法に則って解決を図</w:t>
      </w:r>
      <w:r w:rsidR="002479DE">
        <w:rPr>
          <w:rFonts w:ascii="メイリオ" w:eastAsia="メイリオ" w:hAnsi="メイリオ" w:hint="eastAsia"/>
          <w:szCs w:val="21"/>
        </w:rPr>
        <w:t>るものとし、本ルールに</w:t>
      </w:r>
      <w:del w:id="418" w:author="N&amp;A" w:date="2020-07-14T13:10:00Z">
        <w:r w:rsidR="002479DE" w:rsidRPr="002479DE" w:rsidDel="006864EF">
          <w:rPr>
            <w:rFonts w:ascii="メイリオ" w:eastAsia="メイリオ" w:hAnsi="メイリオ" w:hint="eastAsia"/>
            <w:szCs w:val="21"/>
          </w:rPr>
          <w:delText>に</w:delText>
        </w:r>
      </w:del>
      <w:r w:rsidR="002479DE" w:rsidRPr="002479DE">
        <w:rPr>
          <w:rFonts w:ascii="メイリオ" w:eastAsia="メイリオ" w:hAnsi="メイリオ" w:hint="eastAsia"/>
          <w:szCs w:val="21"/>
        </w:rPr>
        <w:t>起因し又は関連する紛争については、東京地方裁判所を第一審の専属的合意管轄裁判所とし</w:t>
      </w:r>
      <w:bookmarkStart w:id="419" w:name="_GoBack"/>
      <w:bookmarkEnd w:id="419"/>
      <w:r w:rsidR="002479DE" w:rsidRPr="002479DE">
        <w:rPr>
          <w:rFonts w:ascii="メイリオ" w:eastAsia="メイリオ" w:hAnsi="メイリオ" w:hint="eastAsia"/>
          <w:szCs w:val="21"/>
        </w:rPr>
        <w:t>ます。</w:t>
      </w:r>
    </w:p>
    <w:p w14:paraId="65A1DD35" w14:textId="77777777" w:rsidR="0035343E" w:rsidRPr="002479DE" w:rsidRDefault="0035343E" w:rsidP="00F83A2A">
      <w:pPr>
        <w:rPr>
          <w:rFonts w:ascii="メイリオ" w:eastAsia="メイリオ" w:hAnsi="メイリオ"/>
          <w:szCs w:val="21"/>
        </w:rPr>
      </w:pPr>
      <w:r>
        <w:rPr>
          <w:rFonts w:ascii="メイリオ" w:eastAsia="メイリオ" w:hAnsi="メイリオ" w:hint="eastAsia"/>
          <w:szCs w:val="21"/>
        </w:rPr>
        <w:t>・</w:t>
      </w:r>
      <w:r w:rsidRPr="0035343E">
        <w:rPr>
          <w:rFonts w:ascii="メイリオ" w:eastAsia="メイリオ" w:hAnsi="メイリオ" w:hint="eastAsia"/>
          <w:szCs w:val="21"/>
        </w:rPr>
        <w:t>本</w:t>
      </w:r>
      <w:r>
        <w:rPr>
          <w:rFonts w:ascii="メイリオ" w:eastAsia="メイリオ" w:hAnsi="メイリオ" w:hint="eastAsia"/>
          <w:szCs w:val="21"/>
        </w:rPr>
        <w:t>アプリに</w:t>
      </w:r>
      <w:r w:rsidRPr="0035343E">
        <w:rPr>
          <w:rFonts w:ascii="メイリオ" w:eastAsia="メイリオ" w:hAnsi="メイリオ" w:hint="eastAsia"/>
          <w:szCs w:val="21"/>
        </w:rPr>
        <w:t>関連して登録ユーザーが被った損害</w:t>
      </w:r>
      <w:r>
        <w:rPr>
          <w:rFonts w:ascii="メイリオ" w:eastAsia="メイリオ" w:hAnsi="メイリオ" w:hint="eastAsia"/>
          <w:szCs w:val="21"/>
        </w:rPr>
        <w:t>は</w:t>
      </w:r>
      <w:r w:rsidRPr="0035343E">
        <w:rPr>
          <w:rFonts w:ascii="メイリオ" w:eastAsia="メイリオ" w:hAnsi="メイリオ" w:hint="eastAsia"/>
          <w:szCs w:val="21"/>
        </w:rPr>
        <w:t>、</w:t>
      </w:r>
      <w:proofErr w:type="spellStart"/>
      <w:r>
        <w:rPr>
          <w:rFonts w:ascii="メイリオ" w:eastAsia="メイリオ" w:hAnsi="メイリオ" w:hint="eastAsia"/>
          <w:szCs w:val="21"/>
        </w:rPr>
        <w:t>F</w:t>
      </w:r>
      <w:r>
        <w:rPr>
          <w:rFonts w:ascii="メイリオ" w:eastAsia="メイリオ" w:hAnsi="メイリオ"/>
          <w:szCs w:val="21"/>
        </w:rPr>
        <w:t>amiee</w:t>
      </w:r>
      <w:proofErr w:type="spellEnd"/>
      <w:r w:rsidRPr="0035343E">
        <w:rPr>
          <w:rFonts w:ascii="メイリオ" w:eastAsia="メイリオ" w:hAnsi="メイリオ" w:hint="eastAsia"/>
          <w:szCs w:val="21"/>
        </w:rPr>
        <w:t>の故意又は重過失による場合を除き、責任を</w:t>
      </w:r>
      <w:r>
        <w:rPr>
          <w:rFonts w:ascii="メイリオ" w:eastAsia="メイリオ" w:hAnsi="メイリオ" w:hint="eastAsia"/>
          <w:szCs w:val="21"/>
        </w:rPr>
        <w:t>負いかねます。</w:t>
      </w:r>
      <w:proofErr w:type="spellStart"/>
      <w:r>
        <w:rPr>
          <w:rFonts w:ascii="メイリオ" w:eastAsia="メイリオ" w:hAnsi="メイリオ" w:hint="eastAsia"/>
          <w:szCs w:val="21"/>
        </w:rPr>
        <w:t>F</w:t>
      </w:r>
      <w:r>
        <w:rPr>
          <w:rFonts w:ascii="メイリオ" w:eastAsia="メイリオ" w:hAnsi="メイリオ"/>
          <w:szCs w:val="21"/>
        </w:rPr>
        <w:t>amiee</w:t>
      </w:r>
      <w:proofErr w:type="spellEnd"/>
      <w:r w:rsidRPr="0035343E">
        <w:rPr>
          <w:rFonts w:ascii="メイリオ" w:eastAsia="メイリオ" w:hAnsi="メイリオ" w:hint="eastAsia"/>
          <w:szCs w:val="21"/>
        </w:rPr>
        <w:t>が登録ユーザーに対して損害賠償責任を負う場合</w:t>
      </w:r>
      <w:r>
        <w:rPr>
          <w:rFonts w:ascii="メイリオ" w:eastAsia="メイリオ" w:hAnsi="メイリオ" w:hint="eastAsia"/>
          <w:szCs w:val="21"/>
        </w:rPr>
        <w:t>、その賠償金額は、</w:t>
      </w:r>
      <w:del w:id="420" w:author="N&amp;A" w:date="2020-07-14T13:11:00Z">
        <w:r w:rsidDel="006864EF">
          <w:rPr>
            <w:rFonts w:ascii="メイリオ" w:eastAsia="メイリオ" w:hAnsi="メイリオ" w:hint="eastAsia"/>
            <w:szCs w:val="21"/>
          </w:rPr>
          <w:delText>登録ユーザーが実際に被った損害と、</w:delText>
        </w:r>
      </w:del>
      <w:r>
        <w:rPr>
          <w:rFonts w:ascii="メイリオ" w:eastAsia="メイリオ" w:hAnsi="メイリオ" w:hint="eastAsia"/>
          <w:szCs w:val="21"/>
        </w:rPr>
        <w:t>日本法の関連する規定</w:t>
      </w:r>
      <w:del w:id="421" w:author="N&amp;A" w:date="2020-07-14T13:11:00Z">
        <w:r w:rsidDel="006864EF">
          <w:rPr>
            <w:rFonts w:ascii="メイリオ" w:eastAsia="メイリオ" w:hAnsi="メイリオ" w:hint="eastAsia"/>
            <w:szCs w:val="21"/>
          </w:rPr>
          <w:delText>と</w:delText>
        </w:r>
      </w:del>
      <w:r>
        <w:rPr>
          <w:rFonts w:ascii="メイリオ" w:eastAsia="メイリオ" w:hAnsi="メイリオ" w:hint="eastAsia"/>
          <w:szCs w:val="21"/>
        </w:rPr>
        <w:t>に</w:t>
      </w:r>
      <w:ins w:id="422" w:author="N&amp;A" w:date="2020-07-14T13:12:00Z">
        <w:r w:rsidR="006864EF">
          <w:rPr>
            <w:rFonts w:ascii="メイリオ" w:eastAsia="メイリオ" w:hAnsi="メイリオ" w:hint="eastAsia"/>
            <w:szCs w:val="21"/>
          </w:rPr>
          <w:t>基づき算定される</w:t>
        </w:r>
      </w:ins>
      <w:ins w:id="423" w:author="N&amp;A" w:date="2020-07-14T17:52:00Z">
        <w:r w:rsidR="006C097F">
          <w:rPr>
            <w:rFonts w:ascii="メイリオ" w:eastAsia="メイリオ" w:hAnsi="メイリオ" w:hint="eastAsia"/>
            <w:szCs w:val="21"/>
          </w:rPr>
          <w:t>もの</w:t>
        </w:r>
      </w:ins>
      <w:ins w:id="424" w:author="N&amp;A" w:date="2020-07-14T13:13:00Z">
        <w:r w:rsidR="006864EF">
          <w:rPr>
            <w:rFonts w:ascii="メイリオ" w:eastAsia="メイリオ" w:hAnsi="メイリオ" w:hint="eastAsia"/>
            <w:szCs w:val="21"/>
          </w:rPr>
          <w:t>とします</w:t>
        </w:r>
      </w:ins>
      <w:del w:id="425" w:author="N&amp;A" w:date="2020-07-14T13:13:00Z">
        <w:r w:rsidDel="006864EF">
          <w:rPr>
            <w:rFonts w:ascii="メイリオ" w:eastAsia="メイリオ" w:hAnsi="メイリオ" w:hint="eastAsia"/>
            <w:szCs w:val="21"/>
          </w:rPr>
          <w:delText>よ</w:delText>
        </w:r>
      </w:del>
      <w:del w:id="426" w:author="N&amp;A" w:date="2020-07-14T13:14:00Z">
        <w:r w:rsidDel="006864EF">
          <w:rPr>
            <w:rFonts w:ascii="メイリオ" w:eastAsia="メイリオ" w:hAnsi="メイリオ" w:hint="eastAsia"/>
            <w:szCs w:val="21"/>
          </w:rPr>
          <w:delText>って定まります</w:delText>
        </w:r>
      </w:del>
      <w:r>
        <w:rPr>
          <w:rFonts w:ascii="メイリオ" w:eastAsia="メイリオ" w:hAnsi="メイリオ" w:hint="eastAsia"/>
          <w:szCs w:val="21"/>
        </w:rPr>
        <w:t>。</w:t>
      </w:r>
    </w:p>
    <w:p w14:paraId="0DB0313E" w14:textId="77777777" w:rsidR="00DA119A" w:rsidRDefault="00DA424E" w:rsidP="00F83A2A">
      <w:pPr>
        <w:rPr>
          <w:rFonts w:ascii="メイリオ" w:eastAsia="メイリオ" w:hAnsi="メイリオ"/>
          <w:szCs w:val="21"/>
        </w:rPr>
      </w:pPr>
      <w:r w:rsidRPr="00D87BD4">
        <w:rPr>
          <w:rFonts w:ascii="メイリオ" w:eastAsia="メイリオ" w:hAnsi="メイリオ" w:hint="eastAsia"/>
          <w:szCs w:val="21"/>
        </w:rPr>
        <w:t>・</w:t>
      </w:r>
      <w:r w:rsidR="009C152F" w:rsidRPr="00D87BD4">
        <w:rPr>
          <w:rFonts w:ascii="メイリオ" w:eastAsia="メイリオ" w:hAnsi="メイリオ" w:hint="eastAsia"/>
          <w:szCs w:val="21"/>
        </w:rPr>
        <w:t>本ルール</w:t>
      </w:r>
      <w:r w:rsidRPr="00D87BD4">
        <w:rPr>
          <w:rFonts w:ascii="メイリオ" w:eastAsia="メイリオ" w:hAnsi="メイリオ" w:hint="eastAsia"/>
          <w:szCs w:val="21"/>
        </w:rPr>
        <w:t>と</w:t>
      </w:r>
      <w:r w:rsidR="009C152F" w:rsidRPr="00D87BD4">
        <w:rPr>
          <w:rFonts w:ascii="メイリオ" w:eastAsia="メイリオ" w:hAnsi="メイリオ" w:hint="eastAsia"/>
          <w:szCs w:val="21"/>
        </w:rPr>
        <w:t>本</w:t>
      </w:r>
      <w:r w:rsidR="009C152F" w:rsidRPr="00D87BD4">
        <w:rPr>
          <w:rFonts w:ascii="メイリオ" w:eastAsia="メイリオ" w:hAnsi="メイリオ"/>
          <w:szCs w:val="21"/>
        </w:rPr>
        <w:t>ルール</w:t>
      </w:r>
      <w:r w:rsidRPr="00D87BD4">
        <w:rPr>
          <w:rFonts w:ascii="メイリオ" w:eastAsia="メイリオ" w:hAnsi="メイリオ" w:hint="eastAsia"/>
          <w:szCs w:val="21"/>
        </w:rPr>
        <w:t>外における</w:t>
      </w:r>
      <w:proofErr w:type="spellStart"/>
      <w:r w:rsidR="009C152F" w:rsidRPr="00D87BD4">
        <w:rPr>
          <w:rFonts w:ascii="メイリオ" w:eastAsia="メイリオ" w:hAnsi="メイリオ" w:hint="eastAsia"/>
          <w:szCs w:val="21"/>
        </w:rPr>
        <w:t>Famiee</w:t>
      </w:r>
      <w:proofErr w:type="spellEnd"/>
      <w:r w:rsidR="009C152F" w:rsidRPr="00D87BD4">
        <w:rPr>
          <w:rFonts w:ascii="メイリオ" w:eastAsia="メイリオ" w:hAnsi="メイリオ" w:hint="eastAsia"/>
          <w:szCs w:val="21"/>
        </w:rPr>
        <w:t>及び本アプリ</w:t>
      </w:r>
      <w:r w:rsidRPr="00D87BD4">
        <w:rPr>
          <w:rFonts w:ascii="メイリオ" w:eastAsia="メイリオ" w:hAnsi="メイリオ" w:hint="eastAsia"/>
          <w:szCs w:val="21"/>
        </w:rPr>
        <w:t>の説明等が異なる場合には、</w:t>
      </w:r>
      <w:r w:rsidR="009C152F" w:rsidRPr="00D87BD4">
        <w:rPr>
          <w:rFonts w:ascii="メイリオ" w:eastAsia="メイリオ" w:hAnsi="メイリオ" w:hint="eastAsia"/>
          <w:szCs w:val="21"/>
        </w:rPr>
        <w:t>本</w:t>
      </w:r>
      <w:r w:rsidR="009C152F" w:rsidRPr="00D87BD4">
        <w:rPr>
          <w:rFonts w:ascii="メイリオ" w:eastAsia="メイリオ" w:hAnsi="メイリオ"/>
          <w:szCs w:val="21"/>
        </w:rPr>
        <w:t>ルール</w:t>
      </w:r>
      <w:r w:rsidRPr="00D87BD4">
        <w:rPr>
          <w:rFonts w:ascii="メイリオ" w:eastAsia="メイリオ" w:hAnsi="メイリオ" w:hint="eastAsia"/>
          <w:szCs w:val="21"/>
        </w:rPr>
        <w:t>の内容が優先して適用されるものとします。</w:t>
      </w:r>
    </w:p>
    <w:p w14:paraId="3B5DDC15" w14:textId="77777777" w:rsidR="00DF2A74" w:rsidRPr="00D87BD4" w:rsidRDefault="00DF2A74" w:rsidP="00F83A2A">
      <w:pPr>
        <w:rPr>
          <w:rFonts w:ascii="メイリオ" w:eastAsia="メイリオ" w:hAnsi="メイリオ"/>
          <w:szCs w:val="21"/>
        </w:rPr>
      </w:pPr>
    </w:p>
    <w:p w14:paraId="1AD0F330" w14:textId="77777777" w:rsidR="00F83A2A" w:rsidRPr="00D87BD4" w:rsidRDefault="00F83A2A">
      <w:pPr>
        <w:rPr>
          <w:rFonts w:ascii="メイリオ" w:eastAsia="メイリオ" w:hAnsi="メイリオ"/>
          <w:szCs w:val="21"/>
        </w:rPr>
      </w:pPr>
      <w:r w:rsidRPr="00D87BD4">
        <w:rPr>
          <w:rFonts w:ascii="メイリオ" w:eastAsia="メイリオ" w:hAnsi="メイリオ" w:hint="eastAsia"/>
          <w:szCs w:val="21"/>
        </w:rPr>
        <w:t>【</w:t>
      </w:r>
      <w:r w:rsidR="00A810CB" w:rsidRPr="00D87BD4">
        <w:rPr>
          <w:rFonts w:ascii="メイリオ" w:eastAsia="メイリオ" w:hAnsi="メイリオ" w:hint="eastAsia"/>
          <w:szCs w:val="21"/>
        </w:rPr>
        <w:t>2</w:t>
      </w:r>
      <w:r w:rsidR="00A810CB" w:rsidRPr="00D87BD4">
        <w:rPr>
          <w:rFonts w:ascii="メイリオ" w:eastAsia="メイリオ" w:hAnsi="メイリオ"/>
          <w:szCs w:val="21"/>
        </w:rPr>
        <w:t>020</w:t>
      </w:r>
      <w:r w:rsidRPr="00D87BD4">
        <w:rPr>
          <w:rFonts w:ascii="メイリオ" w:eastAsia="メイリオ" w:hAnsi="メイリオ"/>
          <w:szCs w:val="21"/>
        </w:rPr>
        <w:t>年</w:t>
      </w:r>
      <w:r w:rsidR="00A810CB" w:rsidRPr="00D87BD4">
        <w:rPr>
          <w:rFonts w:ascii="メイリオ" w:eastAsia="メイリオ" w:hAnsi="メイリオ" w:hint="eastAsia"/>
          <w:szCs w:val="21"/>
        </w:rPr>
        <w:t>〇</w:t>
      </w:r>
      <w:r w:rsidRPr="00D87BD4">
        <w:rPr>
          <w:rFonts w:ascii="メイリオ" w:eastAsia="メイリオ" w:hAnsi="メイリオ"/>
          <w:szCs w:val="21"/>
        </w:rPr>
        <w:t>月</w:t>
      </w:r>
      <w:r w:rsidR="00A810CB" w:rsidRPr="00D87BD4">
        <w:rPr>
          <w:rFonts w:ascii="メイリオ" w:eastAsia="メイリオ" w:hAnsi="メイリオ" w:hint="eastAsia"/>
          <w:szCs w:val="21"/>
        </w:rPr>
        <w:t>〇</w:t>
      </w:r>
      <w:r w:rsidRPr="00D87BD4">
        <w:rPr>
          <w:rFonts w:ascii="メイリオ" w:eastAsia="メイリオ" w:hAnsi="メイリオ"/>
          <w:szCs w:val="21"/>
        </w:rPr>
        <w:t>日制定】</w:t>
      </w:r>
    </w:p>
    <w:sectPr w:rsidR="00F83A2A" w:rsidRPr="00D87BD4" w:rsidSect="00D87BD4">
      <w:pgSz w:w="11906" w:h="16838" w:code="9"/>
      <w:pgMar w:top="1701" w:right="1134" w:bottom="1701" w:left="1134" w:header="851" w:footer="992" w:gutter="0"/>
      <w:cols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6" w:author="Ishiwata Hiroichiro" w:date="2020-07-24T16:15:00Z" w:initials="IH">
    <w:p w14:paraId="4739F757" w14:textId="77777777" w:rsidR="0014467E" w:rsidRDefault="0014467E">
      <w:pPr>
        <w:pStyle w:val="ad"/>
        <w:rPr>
          <w:rFonts w:ascii="メイリオ" w:eastAsia="メイリオ" w:hAnsi="メイリオ"/>
          <w:szCs w:val="21"/>
        </w:rPr>
      </w:pPr>
      <w:r>
        <w:rPr>
          <w:rStyle w:val="ac"/>
        </w:rPr>
        <w:annotationRef/>
      </w:r>
      <w:r w:rsidRPr="0014467E">
        <w:rPr>
          <w:rFonts w:ascii="メイリオ" w:eastAsia="メイリオ" w:hAnsi="メイリオ" w:hint="eastAsia"/>
          <w:szCs w:val="21"/>
        </w:rPr>
        <w:t>・「パートナーシップ証明書」の複製や改変等は行わないでください。</w:t>
      </w:r>
    </w:p>
    <w:p w14:paraId="15D2AC89" w14:textId="77777777" w:rsidR="0014467E" w:rsidRPr="0014467E" w:rsidRDefault="0014467E">
      <w:pPr>
        <w:pStyle w:val="ad"/>
        <w:rPr>
          <w:rFonts w:ascii="メイリオ" w:eastAsia="メイリオ" w:hAnsi="メイリオ" w:hint="eastAsia"/>
          <w:szCs w:val="21"/>
        </w:rPr>
      </w:pPr>
      <w:r>
        <w:rPr>
          <w:rFonts w:ascii="メイリオ" w:eastAsia="メイリオ" w:hAnsi="メイリオ" w:hint="eastAsia"/>
          <w:szCs w:val="21"/>
        </w:rPr>
        <w:t>⇒</w:t>
      </w:r>
      <w:r w:rsidRPr="0014467E">
        <w:rPr>
          <w:rFonts w:ascii="メイリオ" w:eastAsia="メイリオ" w:hAnsi="メイリオ" w:hint="eastAsia"/>
          <w:szCs w:val="21"/>
        </w:rPr>
        <w:t>プリントアウトも複製に該当するため削除。改ざんについては</w:t>
      </w:r>
      <w:r w:rsidRPr="0014467E">
        <w:rPr>
          <w:rFonts w:ascii="メイリオ" w:eastAsia="メイリオ" w:hAnsi="メイリオ"/>
          <w:szCs w:val="21"/>
        </w:rPr>
        <w:t>7で規定する</w:t>
      </w:r>
    </w:p>
  </w:comment>
  <w:comment w:id="124" w:author="Ishiwata Hiroichiro" w:date="2020-07-24T16:12:00Z" w:initials="IH">
    <w:p w14:paraId="4E31B4C6" w14:textId="77777777" w:rsidR="0014467E" w:rsidRDefault="0014467E">
      <w:pPr>
        <w:pStyle w:val="ad"/>
      </w:pPr>
      <w:r>
        <w:rPr>
          <w:rStyle w:val="ac"/>
        </w:rPr>
        <w:annotationRef/>
      </w:r>
      <w:r w:rsidRPr="0014467E">
        <w:rPr>
          <w:rFonts w:ascii="メイリオ" w:eastAsia="メイリオ" w:hAnsi="メイリオ" w:hint="eastAsia"/>
          <w:szCs w:val="21"/>
        </w:rPr>
        <w:t>アプリ上、入力するのは、氏名、生年月日、性別、国籍。ただし、</w:t>
      </w:r>
      <w:r w:rsidRPr="0014467E">
        <w:rPr>
          <w:rFonts w:ascii="メイリオ" w:eastAsia="メイリオ" w:hAnsi="メイリオ"/>
          <w:szCs w:val="21"/>
        </w:rPr>
        <w:t>CS</w:t>
      </w:r>
      <w:r w:rsidRPr="0014467E">
        <w:rPr>
          <w:rFonts w:ascii="メイリオ" w:eastAsia="メイリオ" w:hAnsi="メイリオ" w:hint="eastAsia"/>
          <w:szCs w:val="21"/>
        </w:rPr>
        <w:t>対応に住所、メールアドレス、</w:t>
      </w:r>
      <w:r w:rsidRPr="0014467E">
        <w:rPr>
          <w:rFonts w:ascii="メイリオ" w:eastAsia="メイリオ" w:hAnsi="メイリオ"/>
          <w:szCs w:val="21"/>
        </w:rPr>
        <w:t>電話番号</w:t>
      </w:r>
      <w:r w:rsidRPr="0014467E">
        <w:rPr>
          <w:rFonts w:ascii="メイリオ" w:eastAsia="メイリオ" w:hAnsi="メイリオ" w:hint="eastAsia"/>
          <w:szCs w:val="21"/>
        </w:rPr>
        <w:t>が必要にはなる。この点は要検討</w:t>
      </w:r>
    </w:p>
  </w:comment>
  <w:comment w:id="179" w:author="Ishiwata Hiroichiro" w:date="2020-07-24T16:19:00Z" w:initials="IH">
    <w:p w14:paraId="63F0E1D3" w14:textId="77777777" w:rsidR="00905D34" w:rsidRPr="00905D34" w:rsidRDefault="00905D34">
      <w:pPr>
        <w:pStyle w:val="ad"/>
        <w:rPr>
          <w:rFonts w:ascii="メイリオ" w:eastAsia="メイリオ" w:hAnsi="メイリオ"/>
          <w:szCs w:val="21"/>
        </w:rPr>
      </w:pPr>
      <w:r>
        <w:rPr>
          <w:rStyle w:val="ac"/>
        </w:rPr>
        <w:annotationRef/>
      </w:r>
      <w:r w:rsidRPr="00905D34">
        <w:rPr>
          <w:rFonts w:ascii="メイリオ" w:eastAsia="メイリオ" w:hAnsi="メイリオ" w:hint="eastAsia"/>
          <w:szCs w:val="21"/>
        </w:rPr>
        <w:t>N&amp;A</w:t>
      </w:r>
      <w:r w:rsidRPr="00905D34">
        <w:rPr>
          <w:rFonts w:ascii="メイリオ" w:eastAsia="メイリオ" w:hAnsi="メイリオ" w:hint="eastAsia"/>
          <w:szCs w:val="21"/>
        </w:rPr>
        <w:t>：ブロックチェーンに登録されるのは申請情報だけであり、本人確認書類及び戸籍確認書類に関する情報は登録されないものと理解しております。</w:t>
      </w:r>
    </w:p>
    <w:p w14:paraId="2B1449F3" w14:textId="77777777" w:rsidR="00905D34" w:rsidRDefault="00905D34">
      <w:pPr>
        <w:pStyle w:val="ad"/>
      </w:pPr>
      <w:r w:rsidRPr="00905D34">
        <w:rPr>
          <w:rFonts w:ascii="メイリオ" w:eastAsia="メイリオ" w:hAnsi="メイリオ" w:hint="eastAsia"/>
          <w:szCs w:val="21"/>
        </w:rPr>
        <w:t>⇒先生方のご理解のとおり。</w:t>
      </w:r>
    </w:p>
  </w:comment>
  <w:comment w:id="236" w:author="Ishiwata Hiroichiro" w:date="2020-07-24T16:28:00Z" w:initials="IH">
    <w:p w14:paraId="4465B124" w14:textId="77777777" w:rsidR="005255DF" w:rsidRDefault="005255DF">
      <w:pPr>
        <w:pStyle w:val="ad"/>
        <w:rPr>
          <w:rFonts w:hint="eastAsia"/>
        </w:rPr>
      </w:pPr>
      <w:r>
        <w:rPr>
          <w:rStyle w:val="ac"/>
        </w:rPr>
        <w:annotationRef/>
      </w:r>
      <w:r>
        <w:rPr>
          <w:rFonts w:hint="eastAsia"/>
        </w:rPr>
        <w:t>西村あさひの先生方からは「禁止」で訂正あり</w:t>
      </w:r>
    </w:p>
  </w:comment>
  <w:comment w:id="240" w:author="Ishiwata Hiroichiro" w:date="2020-07-24T16:23:00Z" w:initials="IH">
    <w:p w14:paraId="0C497EF5" w14:textId="77777777" w:rsidR="00905D34" w:rsidRDefault="00905D34">
      <w:pPr>
        <w:pStyle w:val="ad"/>
      </w:pPr>
      <w:r>
        <w:rPr>
          <w:rStyle w:val="ac"/>
        </w:rPr>
        <w:annotationRef/>
      </w:r>
      <w:r w:rsidRPr="00905D34">
        <w:rPr>
          <w:rFonts w:hint="eastAsia"/>
        </w:rPr>
        <w:t>【</w:t>
      </w:r>
      <w:r w:rsidRPr="00905D34">
        <w:t>N&amp;A：任意のお願いではなく、禁止される旨を明記しております。】</w:t>
      </w:r>
    </w:p>
  </w:comment>
  <w:comment w:id="279" w:author="Ishiwata Hiroichiro" w:date="2020-07-24T16:29:00Z" w:initials="IH">
    <w:p w14:paraId="7A983E6A" w14:textId="77777777" w:rsidR="005255DF" w:rsidRDefault="005255DF">
      <w:pPr>
        <w:pStyle w:val="ad"/>
        <w:rPr>
          <w:rFonts w:hint="eastAsia"/>
        </w:rPr>
      </w:pPr>
      <w:r>
        <w:rPr>
          <w:rStyle w:val="ac"/>
        </w:rPr>
        <w:annotationRef/>
      </w:r>
      <w:r>
        <w:rPr>
          <w:rFonts w:hint="eastAsia"/>
        </w:rPr>
        <w:t>西村あさひの先生方からは、ユーザー登録抹消との訂正あり。</w:t>
      </w:r>
    </w:p>
  </w:comment>
  <w:comment w:id="390" w:author="Ishiwata Hiroichiro" w:date="2020-07-24T16:30:00Z" w:initials="IH">
    <w:p w14:paraId="3D9F584D" w14:textId="77777777" w:rsidR="005255DF" w:rsidRDefault="005255DF">
      <w:pPr>
        <w:pStyle w:val="ad"/>
      </w:pPr>
      <w:r>
        <w:rPr>
          <w:rStyle w:val="ac"/>
        </w:rPr>
        <w:annotationRef/>
      </w:r>
      <w:r w:rsidRPr="00195F05">
        <w:rPr>
          <w:rFonts w:ascii="メイリオ" w:eastAsia="メイリオ" w:hAnsi="メイリオ"/>
          <w:szCs w:val="21"/>
          <w:highlight w:val="green"/>
        </w:rPr>
        <w:t>N&amp;A</w:t>
      </w:r>
      <w:r w:rsidRPr="00195F05">
        <w:rPr>
          <w:rFonts w:ascii="メイリオ" w:eastAsia="メイリオ" w:hAnsi="メイリオ"/>
          <w:szCs w:val="21"/>
          <w:highlight w:val="green"/>
        </w:rPr>
        <w:t>：</w:t>
      </w:r>
      <w:r>
        <w:rPr>
          <w:rFonts w:ascii="メイリオ" w:eastAsia="メイリオ" w:hAnsi="メイリオ" w:hint="eastAsia"/>
          <w:szCs w:val="21"/>
          <w:highlight w:val="green"/>
        </w:rPr>
        <w:t>パートナーの同意の有無は、貴社にて確認されるとの理解で宜しいでしょうか。</w:t>
      </w:r>
    </w:p>
  </w:comment>
  <w:comment w:id="402" w:author="Ishiwata Hiroichiro" w:date="2020-07-24T16:31:00Z" w:initials="IH">
    <w:p w14:paraId="250B5C1D" w14:textId="77777777" w:rsidR="005255DF" w:rsidRDefault="005255DF">
      <w:pPr>
        <w:pStyle w:val="ad"/>
      </w:pPr>
      <w:r>
        <w:rPr>
          <w:rStyle w:val="ac"/>
        </w:rPr>
        <w:annotationRef/>
      </w:r>
      <w:r w:rsidRPr="00195F05">
        <w:rPr>
          <w:rFonts w:ascii="メイリオ" w:eastAsia="メイリオ" w:hAnsi="メイリオ"/>
          <w:szCs w:val="21"/>
          <w:highlight w:val="green"/>
        </w:rPr>
        <w:t>N&amp;A：</w:t>
      </w:r>
      <w:r>
        <w:rPr>
          <w:rFonts w:ascii="メイリオ" w:eastAsia="メイリオ" w:hAnsi="メイリオ" w:hint="eastAsia"/>
          <w:szCs w:val="21"/>
          <w:highlight w:val="green"/>
        </w:rPr>
        <w:t>従前の規約の17</w:t>
      </w:r>
      <w:r>
        <w:rPr>
          <w:rFonts w:ascii="メイリオ" w:eastAsia="メイリオ" w:hAnsi="メイリオ" w:hint="eastAsia"/>
          <w:szCs w:val="21"/>
          <w:highlight w:val="green"/>
        </w:rPr>
        <w:t>条では、「当社の定める方法」とされておりましたが、アプリ上での通知のほかに、メール・電話等を用いた連絡等は想定されないとの理解で宜しいでしょうか。⇒CS対応がある。「</w:t>
      </w:r>
      <w:r w:rsidRPr="00EF45F7">
        <w:rPr>
          <w:rFonts w:ascii="メイリオ" w:eastAsia="メイリオ" w:hAnsi="メイリオ" w:hint="eastAsia"/>
          <w:szCs w:val="21"/>
        </w:rPr>
        <w:t>本アプリ</w:t>
      </w:r>
      <w:r>
        <w:rPr>
          <w:rFonts w:ascii="メイリオ" w:eastAsia="メイリオ" w:hAnsi="メイリオ" w:hint="eastAsia"/>
          <w:szCs w:val="21"/>
        </w:rPr>
        <w:t>等」にするか？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2AC89" w15:done="0"/>
  <w15:commentEx w15:paraId="4E31B4C6" w15:done="0"/>
  <w15:commentEx w15:paraId="2B1449F3" w15:done="0"/>
  <w15:commentEx w15:paraId="4465B124" w15:done="0"/>
  <w15:commentEx w15:paraId="0C497EF5" w15:done="0"/>
  <w15:commentEx w15:paraId="7A983E6A" w15:done="0"/>
  <w15:commentEx w15:paraId="3D9F584D" w15:done="0"/>
  <w15:commentEx w15:paraId="250B5C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2AC89" w16cid:durableId="22C5878D"/>
  <w16cid:commentId w16cid:paraId="4E31B4C6" w16cid:durableId="22C586EA"/>
  <w16cid:commentId w16cid:paraId="2B1449F3" w16cid:durableId="22C58878"/>
  <w16cid:commentId w16cid:paraId="4465B124" w16cid:durableId="22C58AA3"/>
  <w16cid:commentId w16cid:paraId="0C497EF5" w16cid:durableId="22C5897E"/>
  <w16cid:commentId w16cid:paraId="7A983E6A" w16cid:durableId="22C58ADB"/>
  <w16cid:commentId w16cid:paraId="3D9F584D" w16cid:durableId="22C58B3F"/>
  <w16cid:commentId w16cid:paraId="250B5C1D" w16cid:durableId="22C58B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3279E" w14:textId="77777777" w:rsidR="00205BAB" w:rsidRDefault="00205BAB" w:rsidP="00B37AB4">
      <w:r>
        <w:separator/>
      </w:r>
    </w:p>
  </w:endnote>
  <w:endnote w:type="continuationSeparator" w:id="0">
    <w:p w14:paraId="72E15116" w14:textId="77777777" w:rsidR="00205BAB" w:rsidRDefault="00205BAB" w:rsidP="00B3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4FE6" w14:textId="77777777" w:rsidR="00205BAB" w:rsidRDefault="00205BAB" w:rsidP="00B37AB4">
      <w:r>
        <w:separator/>
      </w:r>
    </w:p>
  </w:footnote>
  <w:footnote w:type="continuationSeparator" w:id="0">
    <w:p w14:paraId="4C85F10B" w14:textId="77777777" w:rsidR="00205BAB" w:rsidRDefault="00205BAB" w:rsidP="00B37AB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mp;A">
    <w15:presenceInfo w15:providerId="None" w15:userId="N&amp;A"/>
  </w15:person>
  <w15:person w15:author="Ishiwata Hiroichiro">
    <w15:presenceInfo w15:providerId="AD" w15:userId="S::hiroichiro.ishiwata@maketheworldhotto.onmicrosoft.com::5d3d7fa1-221a-47aa-ab3d-b27717b3e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2A"/>
    <w:rsid w:val="00001BE8"/>
    <w:rsid w:val="00014A23"/>
    <w:rsid w:val="00025B50"/>
    <w:rsid w:val="00032406"/>
    <w:rsid w:val="0003613C"/>
    <w:rsid w:val="00037A12"/>
    <w:rsid w:val="0008239C"/>
    <w:rsid w:val="000923CC"/>
    <w:rsid w:val="00094066"/>
    <w:rsid w:val="000E4905"/>
    <w:rsid w:val="000F0835"/>
    <w:rsid w:val="000F5902"/>
    <w:rsid w:val="00105507"/>
    <w:rsid w:val="00123843"/>
    <w:rsid w:val="00142580"/>
    <w:rsid w:val="0014467E"/>
    <w:rsid w:val="00146D1E"/>
    <w:rsid w:val="0016319D"/>
    <w:rsid w:val="00182FB0"/>
    <w:rsid w:val="00195C14"/>
    <w:rsid w:val="001964C9"/>
    <w:rsid w:val="001A006F"/>
    <w:rsid w:val="001A495E"/>
    <w:rsid w:val="001B7111"/>
    <w:rsid w:val="001B79D2"/>
    <w:rsid w:val="00205BAB"/>
    <w:rsid w:val="00207F96"/>
    <w:rsid w:val="00233B94"/>
    <w:rsid w:val="00236904"/>
    <w:rsid w:val="002379CC"/>
    <w:rsid w:val="002479DE"/>
    <w:rsid w:val="00261CB7"/>
    <w:rsid w:val="00267633"/>
    <w:rsid w:val="00283B13"/>
    <w:rsid w:val="00285547"/>
    <w:rsid w:val="00293F0A"/>
    <w:rsid w:val="00293F8E"/>
    <w:rsid w:val="00296BAD"/>
    <w:rsid w:val="002A329F"/>
    <w:rsid w:val="002C3FFB"/>
    <w:rsid w:val="002E60E4"/>
    <w:rsid w:val="002F0F69"/>
    <w:rsid w:val="002F42D7"/>
    <w:rsid w:val="00305B08"/>
    <w:rsid w:val="00310A6E"/>
    <w:rsid w:val="00333342"/>
    <w:rsid w:val="0035343E"/>
    <w:rsid w:val="00372EE1"/>
    <w:rsid w:val="003730B1"/>
    <w:rsid w:val="00375E65"/>
    <w:rsid w:val="00377964"/>
    <w:rsid w:val="0039096B"/>
    <w:rsid w:val="003A49A5"/>
    <w:rsid w:val="003A5F75"/>
    <w:rsid w:val="003D2A40"/>
    <w:rsid w:val="003E37AD"/>
    <w:rsid w:val="003E6240"/>
    <w:rsid w:val="003F6025"/>
    <w:rsid w:val="003F77C0"/>
    <w:rsid w:val="00400D71"/>
    <w:rsid w:val="0040346B"/>
    <w:rsid w:val="0040621E"/>
    <w:rsid w:val="00422402"/>
    <w:rsid w:val="00476C97"/>
    <w:rsid w:val="0048519F"/>
    <w:rsid w:val="004916CC"/>
    <w:rsid w:val="004B4007"/>
    <w:rsid w:val="004C1911"/>
    <w:rsid w:val="004F4D61"/>
    <w:rsid w:val="004F6C37"/>
    <w:rsid w:val="005216CB"/>
    <w:rsid w:val="00524598"/>
    <w:rsid w:val="005255DF"/>
    <w:rsid w:val="00560231"/>
    <w:rsid w:val="00585B19"/>
    <w:rsid w:val="005865A4"/>
    <w:rsid w:val="005A7B78"/>
    <w:rsid w:val="005B5061"/>
    <w:rsid w:val="005D3BEC"/>
    <w:rsid w:val="005E2AB0"/>
    <w:rsid w:val="005E5098"/>
    <w:rsid w:val="00611E16"/>
    <w:rsid w:val="00621224"/>
    <w:rsid w:val="006321E9"/>
    <w:rsid w:val="00632EF7"/>
    <w:rsid w:val="00674EDF"/>
    <w:rsid w:val="006864EF"/>
    <w:rsid w:val="00696918"/>
    <w:rsid w:val="006A4E89"/>
    <w:rsid w:val="006B07A9"/>
    <w:rsid w:val="006C0873"/>
    <w:rsid w:val="006C097F"/>
    <w:rsid w:val="006C7A96"/>
    <w:rsid w:val="006D2D22"/>
    <w:rsid w:val="006F1BA8"/>
    <w:rsid w:val="007415C8"/>
    <w:rsid w:val="00745EA5"/>
    <w:rsid w:val="00750D04"/>
    <w:rsid w:val="007730B5"/>
    <w:rsid w:val="0078289B"/>
    <w:rsid w:val="0078695E"/>
    <w:rsid w:val="00792AEE"/>
    <w:rsid w:val="007D1FF9"/>
    <w:rsid w:val="007E2C3D"/>
    <w:rsid w:val="007E43BF"/>
    <w:rsid w:val="007F2997"/>
    <w:rsid w:val="007F5FFB"/>
    <w:rsid w:val="00801AB2"/>
    <w:rsid w:val="00801CE5"/>
    <w:rsid w:val="0080396A"/>
    <w:rsid w:val="008054BC"/>
    <w:rsid w:val="00817034"/>
    <w:rsid w:val="00827ACB"/>
    <w:rsid w:val="008351ED"/>
    <w:rsid w:val="008436CA"/>
    <w:rsid w:val="0084423B"/>
    <w:rsid w:val="00845945"/>
    <w:rsid w:val="00857F80"/>
    <w:rsid w:val="00862104"/>
    <w:rsid w:val="008651B7"/>
    <w:rsid w:val="00880871"/>
    <w:rsid w:val="00895B4C"/>
    <w:rsid w:val="008A402C"/>
    <w:rsid w:val="008A6733"/>
    <w:rsid w:val="008B32E7"/>
    <w:rsid w:val="008B3461"/>
    <w:rsid w:val="008C0698"/>
    <w:rsid w:val="008E0D35"/>
    <w:rsid w:val="008F5057"/>
    <w:rsid w:val="008F7333"/>
    <w:rsid w:val="00905D34"/>
    <w:rsid w:val="009135E2"/>
    <w:rsid w:val="009159BA"/>
    <w:rsid w:val="009176AF"/>
    <w:rsid w:val="009221DF"/>
    <w:rsid w:val="00932F01"/>
    <w:rsid w:val="00934283"/>
    <w:rsid w:val="00946294"/>
    <w:rsid w:val="00985BE6"/>
    <w:rsid w:val="00997F1B"/>
    <w:rsid w:val="009A2A87"/>
    <w:rsid w:val="009B5525"/>
    <w:rsid w:val="009C152F"/>
    <w:rsid w:val="009D61D9"/>
    <w:rsid w:val="009F3E42"/>
    <w:rsid w:val="009F66D6"/>
    <w:rsid w:val="00A00B52"/>
    <w:rsid w:val="00A06D58"/>
    <w:rsid w:val="00A11345"/>
    <w:rsid w:val="00A333BE"/>
    <w:rsid w:val="00A54FFF"/>
    <w:rsid w:val="00A739EB"/>
    <w:rsid w:val="00A810CB"/>
    <w:rsid w:val="00A92A00"/>
    <w:rsid w:val="00A94B06"/>
    <w:rsid w:val="00AF2495"/>
    <w:rsid w:val="00AF6B12"/>
    <w:rsid w:val="00B052CF"/>
    <w:rsid w:val="00B37AB4"/>
    <w:rsid w:val="00B707BE"/>
    <w:rsid w:val="00B71B25"/>
    <w:rsid w:val="00B82E09"/>
    <w:rsid w:val="00BA7BCD"/>
    <w:rsid w:val="00BB458C"/>
    <w:rsid w:val="00BB5D7B"/>
    <w:rsid w:val="00BE7679"/>
    <w:rsid w:val="00C25AF8"/>
    <w:rsid w:val="00C318B5"/>
    <w:rsid w:val="00C51866"/>
    <w:rsid w:val="00C65C8C"/>
    <w:rsid w:val="00C87761"/>
    <w:rsid w:val="00C90621"/>
    <w:rsid w:val="00C95FE2"/>
    <w:rsid w:val="00CA15F4"/>
    <w:rsid w:val="00CA3212"/>
    <w:rsid w:val="00CA331B"/>
    <w:rsid w:val="00CA7667"/>
    <w:rsid w:val="00CB2BD1"/>
    <w:rsid w:val="00CB7325"/>
    <w:rsid w:val="00CC6802"/>
    <w:rsid w:val="00CD6990"/>
    <w:rsid w:val="00CE2FE3"/>
    <w:rsid w:val="00D052A8"/>
    <w:rsid w:val="00D06F28"/>
    <w:rsid w:val="00D16377"/>
    <w:rsid w:val="00D57ABF"/>
    <w:rsid w:val="00D63B59"/>
    <w:rsid w:val="00D87BD4"/>
    <w:rsid w:val="00DA119A"/>
    <w:rsid w:val="00DA424E"/>
    <w:rsid w:val="00DA444D"/>
    <w:rsid w:val="00DB2D79"/>
    <w:rsid w:val="00DB4DA9"/>
    <w:rsid w:val="00DD2EE8"/>
    <w:rsid w:val="00DE3ACD"/>
    <w:rsid w:val="00DF2A74"/>
    <w:rsid w:val="00E22139"/>
    <w:rsid w:val="00E45D46"/>
    <w:rsid w:val="00E461C6"/>
    <w:rsid w:val="00E60D5A"/>
    <w:rsid w:val="00E661CA"/>
    <w:rsid w:val="00EC6385"/>
    <w:rsid w:val="00EF45F7"/>
    <w:rsid w:val="00EF5EAA"/>
    <w:rsid w:val="00F046CB"/>
    <w:rsid w:val="00F44D95"/>
    <w:rsid w:val="00F626C4"/>
    <w:rsid w:val="00F7790D"/>
    <w:rsid w:val="00F82103"/>
    <w:rsid w:val="00F83A2A"/>
    <w:rsid w:val="00F97766"/>
    <w:rsid w:val="00FA71DF"/>
    <w:rsid w:val="00FB5A36"/>
    <w:rsid w:val="00FE2121"/>
    <w:rsid w:val="00FE7283"/>
    <w:rsid w:val="00FF132A"/>
    <w:rsid w:val="00FF1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D30CF1"/>
  <w15:chartTrackingRefBased/>
  <w15:docId w15:val="{F044EE7A-8E74-4AFE-A1E5-1A843142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61C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661CA"/>
    <w:rPr>
      <w:rFonts w:asciiTheme="majorHAnsi" w:eastAsiaTheme="majorEastAsia" w:hAnsiTheme="majorHAnsi" w:cstheme="majorBidi"/>
      <w:sz w:val="18"/>
      <w:szCs w:val="18"/>
    </w:rPr>
  </w:style>
  <w:style w:type="paragraph" w:styleId="a5">
    <w:name w:val="header"/>
    <w:basedOn w:val="a"/>
    <w:link w:val="a6"/>
    <w:uiPriority w:val="99"/>
    <w:unhideWhenUsed/>
    <w:rsid w:val="00B37AB4"/>
    <w:pPr>
      <w:tabs>
        <w:tab w:val="center" w:pos="4252"/>
        <w:tab w:val="right" w:pos="8504"/>
      </w:tabs>
      <w:snapToGrid w:val="0"/>
    </w:pPr>
  </w:style>
  <w:style w:type="character" w:customStyle="1" w:styleId="a6">
    <w:name w:val="ヘッダー (文字)"/>
    <w:basedOn w:val="a0"/>
    <w:link w:val="a5"/>
    <w:uiPriority w:val="99"/>
    <w:rsid w:val="00B37AB4"/>
  </w:style>
  <w:style w:type="paragraph" w:styleId="a7">
    <w:name w:val="footer"/>
    <w:basedOn w:val="a"/>
    <w:link w:val="a8"/>
    <w:uiPriority w:val="99"/>
    <w:unhideWhenUsed/>
    <w:rsid w:val="00B37AB4"/>
    <w:pPr>
      <w:tabs>
        <w:tab w:val="center" w:pos="4252"/>
        <w:tab w:val="right" w:pos="8504"/>
      </w:tabs>
      <w:snapToGrid w:val="0"/>
    </w:pPr>
  </w:style>
  <w:style w:type="character" w:customStyle="1" w:styleId="a8">
    <w:name w:val="フッター (文字)"/>
    <w:basedOn w:val="a0"/>
    <w:link w:val="a7"/>
    <w:uiPriority w:val="99"/>
    <w:rsid w:val="00B37AB4"/>
  </w:style>
  <w:style w:type="paragraph" w:styleId="a9">
    <w:name w:val="Revision"/>
    <w:hidden/>
    <w:uiPriority w:val="99"/>
    <w:semiHidden/>
    <w:rsid w:val="00B052CF"/>
  </w:style>
  <w:style w:type="character" w:styleId="aa">
    <w:name w:val="Hyperlink"/>
    <w:basedOn w:val="a0"/>
    <w:uiPriority w:val="99"/>
    <w:unhideWhenUsed/>
    <w:rsid w:val="00DA444D"/>
    <w:rPr>
      <w:color w:val="0000FF"/>
      <w:u w:val="single"/>
    </w:rPr>
  </w:style>
  <w:style w:type="character" w:customStyle="1" w:styleId="1">
    <w:name w:val="未解決のメンション1"/>
    <w:basedOn w:val="a0"/>
    <w:uiPriority w:val="99"/>
    <w:semiHidden/>
    <w:unhideWhenUsed/>
    <w:rsid w:val="002479DE"/>
    <w:rPr>
      <w:color w:val="605E5C"/>
      <w:shd w:val="clear" w:color="auto" w:fill="E1DFDD"/>
    </w:rPr>
  </w:style>
  <w:style w:type="character" w:styleId="ab">
    <w:name w:val="FollowedHyperlink"/>
    <w:basedOn w:val="a0"/>
    <w:uiPriority w:val="99"/>
    <w:semiHidden/>
    <w:unhideWhenUsed/>
    <w:rsid w:val="00A00B52"/>
    <w:rPr>
      <w:color w:val="954F72" w:themeColor="followedHyperlink"/>
      <w:u w:val="single"/>
    </w:rPr>
  </w:style>
  <w:style w:type="character" w:styleId="ac">
    <w:name w:val="annotation reference"/>
    <w:basedOn w:val="a0"/>
    <w:uiPriority w:val="99"/>
    <w:semiHidden/>
    <w:unhideWhenUsed/>
    <w:rsid w:val="0014467E"/>
    <w:rPr>
      <w:sz w:val="18"/>
      <w:szCs w:val="18"/>
    </w:rPr>
  </w:style>
  <w:style w:type="paragraph" w:styleId="ad">
    <w:name w:val="annotation text"/>
    <w:basedOn w:val="a"/>
    <w:link w:val="ae"/>
    <w:uiPriority w:val="99"/>
    <w:semiHidden/>
    <w:unhideWhenUsed/>
    <w:rsid w:val="0014467E"/>
    <w:pPr>
      <w:jc w:val="left"/>
    </w:pPr>
  </w:style>
  <w:style w:type="character" w:customStyle="1" w:styleId="ae">
    <w:name w:val="コメント文字列 (文字)"/>
    <w:basedOn w:val="a0"/>
    <w:link w:val="ad"/>
    <w:uiPriority w:val="99"/>
    <w:semiHidden/>
    <w:rsid w:val="0014467E"/>
  </w:style>
  <w:style w:type="paragraph" w:styleId="af">
    <w:name w:val="annotation subject"/>
    <w:basedOn w:val="ad"/>
    <w:next w:val="ad"/>
    <w:link w:val="af0"/>
    <w:uiPriority w:val="99"/>
    <w:semiHidden/>
    <w:unhideWhenUsed/>
    <w:rsid w:val="0014467E"/>
    <w:rPr>
      <w:b/>
      <w:bCs/>
    </w:rPr>
  </w:style>
  <w:style w:type="character" w:customStyle="1" w:styleId="af0">
    <w:name w:val="コメント内容 (文字)"/>
    <w:basedOn w:val="ae"/>
    <w:link w:val="af"/>
    <w:uiPriority w:val="99"/>
    <w:semiHidden/>
    <w:rsid w:val="00144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845144">
      <w:bodyDiv w:val="1"/>
      <w:marLeft w:val="0"/>
      <w:marRight w:val="0"/>
      <w:marTop w:val="0"/>
      <w:marBottom w:val="0"/>
      <w:divBdr>
        <w:top w:val="none" w:sz="0" w:space="0" w:color="auto"/>
        <w:left w:val="none" w:sz="0" w:space="0" w:color="auto"/>
        <w:bottom w:val="none" w:sz="0" w:space="0" w:color="auto"/>
        <w:right w:val="none" w:sz="0" w:space="0" w:color="auto"/>
      </w:divBdr>
      <w:divsChild>
        <w:div w:id="4367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z.trustdock.io/company/privacy" TargetMode="External"/><Relationship Id="rId5" Type="http://schemas.openxmlformats.org/officeDocument/2006/relationships/footnotes" Target="footnotes.xml"/><Relationship Id="rId10" Type="http://schemas.openxmlformats.org/officeDocument/2006/relationships/hyperlink" Target="https://www.famiee.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378A5-A035-4576-971F-D0564A2A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1054</Words>
  <Characters>6012</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Ishiwata Hiroichiro</dc:creator>
  <cp:keywords/>
  <dc:description/>
  <cp:lastModifiedBy>Ishiwata Hiroichiro</cp:lastModifiedBy>
  <cp:revision>3</cp:revision>
  <cp:lastPrinted>2020-07-14T10:00:00Z</cp:lastPrinted>
  <dcterms:created xsi:type="dcterms:W3CDTF">2020-07-24T07:32:00Z</dcterms:created>
  <dcterms:modified xsi:type="dcterms:W3CDTF">2020-07-24T07:35:00Z</dcterms:modified>
</cp:coreProperties>
</file>