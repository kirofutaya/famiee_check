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0B95" w14:textId="5DA38B2A" w:rsidR="009F4B47" w:rsidRPr="001A055C" w:rsidRDefault="009F4B47" w:rsidP="001A055C">
      <w:pPr>
        <w:jc w:val="center"/>
        <w:rPr>
          <w:rFonts w:ascii="メイリオ" w:eastAsia="メイリオ" w:hAnsi="メイリオ"/>
          <w:b/>
          <w:bCs/>
          <w:sz w:val="28"/>
          <w:szCs w:val="28"/>
        </w:rPr>
      </w:pPr>
      <w:r w:rsidRPr="001A055C">
        <w:rPr>
          <w:rFonts w:ascii="メイリオ" w:eastAsia="メイリオ" w:hAnsi="メイリオ" w:hint="eastAsia"/>
          <w:b/>
          <w:bCs/>
          <w:sz w:val="28"/>
          <w:szCs w:val="28"/>
        </w:rPr>
        <w:t>プライバシーポリシー</w:t>
      </w:r>
    </w:p>
    <w:p w14:paraId="6545405B" w14:textId="77777777" w:rsidR="009F4B47" w:rsidRPr="001A055C" w:rsidRDefault="009F4B47" w:rsidP="009F4B47">
      <w:pPr>
        <w:rPr>
          <w:rFonts w:ascii="メイリオ" w:eastAsia="メイリオ" w:hAnsi="メイリオ"/>
          <w:sz w:val="22"/>
        </w:rPr>
      </w:pPr>
    </w:p>
    <w:p w14:paraId="2E6626A6" w14:textId="447CEC1C" w:rsidR="00D72006" w:rsidRPr="001A055C" w:rsidRDefault="009F4B47" w:rsidP="009F4B47">
      <w:pPr>
        <w:rPr>
          <w:rFonts w:ascii="メイリオ" w:eastAsia="メイリオ" w:hAnsi="メイリオ"/>
          <w:szCs w:val="21"/>
        </w:rPr>
      </w:pPr>
      <w:r w:rsidRPr="001A055C">
        <w:rPr>
          <w:rFonts w:ascii="メイリオ" w:eastAsia="メイリオ" w:hAnsi="メイリオ"/>
          <w:szCs w:val="21"/>
        </w:rPr>
        <w:t>一般社団法人</w:t>
      </w:r>
      <w:proofErr w:type="spellStart"/>
      <w:r w:rsidRPr="001A055C">
        <w:rPr>
          <w:rFonts w:ascii="メイリオ" w:eastAsia="メイリオ" w:hAnsi="メイリオ"/>
          <w:szCs w:val="21"/>
        </w:rPr>
        <w:t>Famiee</w:t>
      </w:r>
      <w:proofErr w:type="spellEnd"/>
      <w:r w:rsidRPr="001A055C">
        <w:rPr>
          <w:rFonts w:ascii="メイリオ" w:eastAsia="メイリオ" w:hAnsi="メイリオ"/>
          <w:szCs w:val="21"/>
        </w:rPr>
        <w:t>（以下</w:t>
      </w:r>
      <w:ins w:id="0" w:author="N&amp;A" w:date="2020-07-15T10:03:00Z">
        <w:r w:rsidR="00607DAC">
          <w:rPr>
            <w:rFonts w:ascii="メイリオ" w:eastAsia="メイリオ" w:hAnsi="メイリオ" w:hint="eastAsia"/>
            <w:szCs w:val="21"/>
          </w:rPr>
          <w:t>、</w:t>
        </w:r>
      </w:ins>
      <w:r w:rsidRPr="001A055C">
        <w:rPr>
          <w:rFonts w:ascii="メイリオ" w:eastAsia="メイリオ" w:hAnsi="メイリオ"/>
          <w:szCs w:val="21"/>
        </w:rPr>
        <w:t>「</w:t>
      </w:r>
      <w:proofErr w:type="spellStart"/>
      <w:r w:rsidR="00FA57EA">
        <w:rPr>
          <w:rFonts w:ascii="メイリオ" w:eastAsia="メイリオ" w:hAnsi="メイリオ"/>
          <w:szCs w:val="21"/>
        </w:rPr>
        <w:t>Famiee</w:t>
      </w:r>
      <w:proofErr w:type="spellEnd"/>
      <w:r w:rsidRPr="001A055C">
        <w:rPr>
          <w:rFonts w:ascii="メイリオ" w:eastAsia="メイリオ" w:hAnsi="メイリオ"/>
          <w:szCs w:val="21"/>
        </w:rPr>
        <w:t>」といいます。）は</w:t>
      </w:r>
      <w:r w:rsidR="00DE58F9" w:rsidRPr="001A055C">
        <w:rPr>
          <w:rFonts w:ascii="メイリオ" w:eastAsia="メイリオ" w:hAnsi="メイリオ"/>
          <w:szCs w:val="21"/>
        </w:rPr>
        <w:t>、</w:t>
      </w:r>
      <w:proofErr w:type="spellStart"/>
      <w:r w:rsidR="00FA57EA">
        <w:rPr>
          <w:rFonts w:ascii="メイリオ" w:eastAsia="メイリオ" w:hAnsi="メイリオ" w:hint="eastAsia"/>
          <w:szCs w:val="21"/>
        </w:rPr>
        <w:t>Famiee</w:t>
      </w:r>
      <w:proofErr w:type="spellEnd"/>
      <w:r w:rsidR="00C002EB" w:rsidRPr="001A055C">
        <w:rPr>
          <w:rFonts w:ascii="メイリオ" w:eastAsia="メイリオ" w:hAnsi="メイリオ" w:hint="eastAsia"/>
          <w:szCs w:val="21"/>
        </w:rPr>
        <w:t>が</w:t>
      </w:r>
      <w:r w:rsidR="00C002EB" w:rsidRPr="001A055C">
        <w:rPr>
          <w:rFonts w:ascii="メイリオ" w:eastAsia="メイリオ" w:hAnsi="メイリオ"/>
          <w:szCs w:val="21"/>
        </w:rPr>
        <w:t>提供するアプリケーション</w:t>
      </w:r>
      <w:r w:rsidR="00DC3908">
        <w:rPr>
          <w:rFonts w:ascii="メイリオ" w:eastAsia="メイリオ" w:hAnsi="メイリオ" w:hint="eastAsia"/>
          <w:szCs w:val="21"/>
        </w:rPr>
        <w:t>「</w:t>
      </w:r>
      <w:proofErr w:type="spellStart"/>
      <w:r w:rsidRPr="001A055C">
        <w:rPr>
          <w:rFonts w:ascii="メイリオ" w:eastAsia="メイリオ" w:hAnsi="メイリオ" w:hint="eastAsia"/>
          <w:szCs w:val="21"/>
        </w:rPr>
        <w:t>Famiee</w:t>
      </w:r>
      <w:proofErr w:type="spellEnd"/>
      <w:r w:rsidR="00DC3908">
        <w:rPr>
          <w:rFonts w:ascii="メイリオ" w:eastAsia="メイリオ" w:hAnsi="メイリオ" w:hint="eastAsia"/>
          <w:szCs w:val="21"/>
        </w:rPr>
        <w:t>」（以下</w:t>
      </w:r>
      <w:ins w:id="1" w:author="N&amp;A" w:date="2020-07-15T10:03:00Z">
        <w:r w:rsidR="00607DAC">
          <w:rPr>
            <w:rFonts w:ascii="メイリオ" w:eastAsia="メイリオ" w:hAnsi="メイリオ" w:hint="eastAsia"/>
            <w:szCs w:val="21"/>
          </w:rPr>
          <w:t>、</w:t>
        </w:r>
      </w:ins>
      <w:r w:rsidR="00DC3908">
        <w:rPr>
          <w:rFonts w:ascii="メイリオ" w:eastAsia="メイリオ" w:hAnsi="メイリオ" w:hint="eastAsia"/>
          <w:szCs w:val="21"/>
        </w:rPr>
        <w:t>「本アプリ」といいます。）</w:t>
      </w:r>
      <w:r w:rsidRPr="001A055C">
        <w:rPr>
          <w:rFonts w:ascii="メイリオ" w:eastAsia="メイリオ" w:hAnsi="メイリオ"/>
          <w:szCs w:val="21"/>
        </w:rPr>
        <w:t>で提供するサービス（以下</w:t>
      </w:r>
      <w:ins w:id="2" w:author="N&amp;A" w:date="2020-07-15T10:03:00Z">
        <w:r w:rsidR="00607DAC">
          <w:rPr>
            <w:rFonts w:ascii="メイリオ" w:eastAsia="メイリオ" w:hAnsi="メイリオ" w:hint="eastAsia"/>
            <w:szCs w:val="21"/>
          </w:rPr>
          <w:t>、</w:t>
        </w:r>
      </w:ins>
      <w:r w:rsidRPr="001A055C">
        <w:rPr>
          <w:rFonts w:ascii="メイリオ" w:eastAsia="メイリオ" w:hAnsi="メイリオ"/>
          <w:szCs w:val="21"/>
        </w:rPr>
        <w:t>「本サービス」といいます。）における</w:t>
      </w:r>
      <w:r w:rsidR="00DE58F9" w:rsidRPr="001A055C">
        <w:rPr>
          <w:rFonts w:ascii="メイリオ" w:eastAsia="メイリオ" w:hAnsi="メイリオ"/>
          <w:szCs w:val="21"/>
        </w:rPr>
        <w:t>、</w:t>
      </w:r>
      <w:r w:rsidRPr="001A055C">
        <w:rPr>
          <w:rFonts w:ascii="メイリオ" w:eastAsia="メイリオ" w:hAnsi="メイリオ"/>
          <w:szCs w:val="21"/>
        </w:rPr>
        <w:t>個人情報の取扱いについて</w:t>
      </w:r>
      <w:r w:rsidR="00DE58F9" w:rsidRPr="001A055C">
        <w:rPr>
          <w:rFonts w:ascii="メイリオ" w:eastAsia="メイリオ" w:hAnsi="メイリオ"/>
          <w:szCs w:val="21"/>
        </w:rPr>
        <w:t>、</w:t>
      </w:r>
      <w:r w:rsidRPr="001A055C">
        <w:rPr>
          <w:rFonts w:ascii="メイリオ" w:eastAsia="メイリオ" w:hAnsi="メイリオ"/>
          <w:szCs w:val="21"/>
        </w:rPr>
        <w:t>以下のとおりプライバシーポリシー（以下</w:t>
      </w:r>
      <w:ins w:id="3" w:author="N&amp;A" w:date="2020-07-15T10:03:00Z">
        <w:r w:rsidR="00607DAC">
          <w:rPr>
            <w:rFonts w:ascii="メイリオ" w:eastAsia="メイリオ" w:hAnsi="メイリオ" w:hint="eastAsia"/>
            <w:szCs w:val="21"/>
          </w:rPr>
          <w:t>、</w:t>
        </w:r>
      </w:ins>
      <w:r w:rsidRPr="001A055C">
        <w:rPr>
          <w:rFonts w:ascii="メイリオ" w:eastAsia="メイリオ" w:hAnsi="メイリオ"/>
          <w:szCs w:val="21"/>
        </w:rPr>
        <w:t>「本ポリシー」といいます。）を定めます。</w:t>
      </w:r>
      <w:proofErr w:type="spellStart"/>
      <w:r w:rsidR="00FA57EA">
        <w:rPr>
          <w:rFonts w:ascii="メイリオ" w:eastAsia="メイリオ" w:hAnsi="メイリオ"/>
          <w:szCs w:val="21"/>
        </w:rPr>
        <w:t>Famiee</w:t>
      </w:r>
      <w:proofErr w:type="spellEnd"/>
      <w:r w:rsidRPr="001A055C">
        <w:rPr>
          <w:rFonts w:ascii="メイリオ" w:eastAsia="メイリオ" w:hAnsi="メイリオ"/>
          <w:szCs w:val="21"/>
        </w:rPr>
        <w:t>は、関連する法令を順守するとともに、環境の変化に合わせ、個人情報保護の取り組みの継続的な改善、向上に努めます</w:t>
      </w:r>
      <w:r w:rsidR="00D72006" w:rsidRPr="001A055C">
        <w:rPr>
          <w:rFonts w:ascii="メイリオ" w:eastAsia="メイリオ" w:hAnsi="メイリオ" w:hint="eastAsia"/>
          <w:szCs w:val="21"/>
        </w:rPr>
        <w:t>。</w:t>
      </w:r>
    </w:p>
    <w:p w14:paraId="5C8812F4" w14:textId="77777777" w:rsidR="009F4B47" w:rsidRPr="001A055C" w:rsidRDefault="009F4B47" w:rsidP="009F4B47">
      <w:pPr>
        <w:rPr>
          <w:rFonts w:ascii="メイリオ" w:eastAsia="メイリオ" w:hAnsi="メイリオ"/>
          <w:szCs w:val="21"/>
        </w:rPr>
      </w:pPr>
    </w:p>
    <w:p w14:paraId="6B4C04A9" w14:textId="237CD221" w:rsidR="009F4B47" w:rsidRDefault="00D72006" w:rsidP="009F4B47">
      <w:pPr>
        <w:rPr>
          <w:rFonts w:ascii="メイリオ" w:eastAsia="メイリオ" w:hAnsi="メイリオ"/>
          <w:b/>
          <w:bCs/>
          <w:szCs w:val="21"/>
        </w:rPr>
      </w:pPr>
      <w:r w:rsidRPr="001A055C">
        <w:rPr>
          <w:rFonts w:ascii="メイリオ" w:eastAsia="メイリオ" w:hAnsi="メイリオ" w:hint="eastAsia"/>
          <w:b/>
          <w:bCs/>
          <w:szCs w:val="21"/>
        </w:rPr>
        <w:t>１．</w:t>
      </w:r>
      <w:r w:rsidR="009F4B47" w:rsidRPr="001A055C">
        <w:rPr>
          <w:rFonts w:ascii="メイリオ" w:eastAsia="メイリオ" w:hAnsi="メイリオ"/>
          <w:b/>
          <w:bCs/>
          <w:szCs w:val="21"/>
        </w:rPr>
        <w:t>個人情報</w:t>
      </w:r>
      <w:r w:rsidRPr="001A055C">
        <w:rPr>
          <w:rFonts w:ascii="メイリオ" w:eastAsia="メイリオ" w:hAnsi="メイリオ" w:hint="eastAsia"/>
          <w:b/>
          <w:bCs/>
          <w:szCs w:val="21"/>
        </w:rPr>
        <w:t>とは</w:t>
      </w:r>
    </w:p>
    <w:p w14:paraId="0695F7C9" w14:textId="5BF0AB39" w:rsidR="00BF1414" w:rsidRPr="001A055C" w:rsidRDefault="00BF1414" w:rsidP="009F4B47">
      <w:pPr>
        <w:rPr>
          <w:rFonts w:ascii="メイリオ" w:eastAsia="メイリオ" w:hAnsi="メイリオ"/>
          <w:b/>
          <w:bCs/>
          <w:szCs w:val="21"/>
        </w:rPr>
      </w:pPr>
      <w:r>
        <w:rPr>
          <w:rFonts w:ascii="メイリオ" w:eastAsia="メイリオ" w:hAnsi="メイリオ" w:hint="eastAsia"/>
          <w:b/>
          <w:bCs/>
          <w:szCs w:val="21"/>
        </w:rPr>
        <w:t>個人情報の定義についてご説明します。</w:t>
      </w:r>
    </w:p>
    <w:p w14:paraId="5E5BC86B" w14:textId="5BBDF2EC" w:rsidR="009F4B47" w:rsidRPr="001A055C" w:rsidRDefault="009F4B47" w:rsidP="009F4B47">
      <w:pPr>
        <w:rPr>
          <w:rFonts w:ascii="メイリオ" w:eastAsia="メイリオ" w:hAnsi="メイリオ"/>
          <w:szCs w:val="21"/>
        </w:rPr>
      </w:pPr>
      <w:r w:rsidRPr="001A055C">
        <w:rPr>
          <w:rFonts w:ascii="メイリオ" w:eastAsia="メイリオ" w:hAnsi="メイリオ" w:hint="eastAsia"/>
          <w:szCs w:val="21"/>
        </w:rPr>
        <w:t>「個人情報」とは</w:t>
      </w:r>
      <w:r w:rsidR="00DE58F9" w:rsidRPr="001A055C">
        <w:rPr>
          <w:rFonts w:ascii="メイリオ" w:eastAsia="メイリオ" w:hAnsi="メイリオ" w:hint="eastAsia"/>
          <w:szCs w:val="21"/>
        </w:rPr>
        <w:t>、</w:t>
      </w:r>
      <w:r w:rsidR="00DC3908">
        <w:rPr>
          <w:rFonts w:ascii="メイリオ" w:eastAsia="メイリオ" w:hAnsi="メイリオ" w:hint="eastAsia"/>
          <w:szCs w:val="21"/>
        </w:rPr>
        <w:t>「</w:t>
      </w:r>
      <w:r w:rsidR="00DC3908" w:rsidRPr="00DC3908">
        <w:rPr>
          <w:rFonts w:ascii="メイリオ" w:eastAsia="メイリオ" w:hAnsi="メイリオ" w:hint="eastAsia"/>
          <w:szCs w:val="21"/>
        </w:rPr>
        <w:t>個人情報の保護に関する</w:t>
      </w:r>
      <w:r w:rsidR="00DC3908">
        <w:rPr>
          <w:rFonts w:ascii="メイリオ" w:eastAsia="メイリオ" w:hAnsi="メイリオ" w:hint="eastAsia"/>
          <w:szCs w:val="21"/>
        </w:rPr>
        <w:t>法律」（</w:t>
      </w:r>
      <w:r w:rsidR="00DC3908" w:rsidRPr="00DC3908">
        <w:rPr>
          <w:rFonts w:ascii="メイリオ" w:eastAsia="メイリオ" w:hAnsi="メイリオ" w:hint="eastAsia"/>
          <w:szCs w:val="21"/>
        </w:rPr>
        <w:t>平成</w:t>
      </w:r>
      <w:r w:rsidR="00DC3908" w:rsidRPr="00DC3908">
        <w:rPr>
          <w:rFonts w:ascii="メイリオ" w:eastAsia="メイリオ" w:hAnsi="メイリオ"/>
          <w:szCs w:val="21"/>
        </w:rPr>
        <w:t>15年5月30日法律第57号</w:t>
      </w:r>
      <w:r w:rsidR="00DC3908">
        <w:rPr>
          <w:rFonts w:ascii="メイリオ" w:eastAsia="メイリオ" w:hAnsi="メイリオ" w:hint="eastAsia"/>
          <w:szCs w:val="21"/>
        </w:rPr>
        <w:t>）</w:t>
      </w:r>
      <w:r w:rsidRPr="001A055C">
        <w:rPr>
          <w:rFonts w:ascii="メイリオ" w:eastAsia="メイリオ" w:hAnsi="メイリオ" w:hint="eastAsia"/>
          <w:szCs w:val="21"/>
        </w:rPr>
        <w:t>に</w:t>
      </w:r>
      <w:r w:rsidR="00BF1414">
        <w:rPr>
          <w:rFonts w:ascii="メイリオ" w:eastAsia="メイリオ" w:hAnsi="メイリオ" w:hint="eastAsia"/>
          <w:szCs w:val="21"/>
        </w:rPr>
        <w:t>定める</w:t>
      </w:r>
      <w:r w:rsidRPr="001A055C">
        <w:rPr>
          <w:rFonts w:ascii="メイリオ" w:eastAsia="メイリオ" w:hAnsi="メイリオ" w:hint="eastAsia"/>
          <w:szCs w:val="21"/>
        </w:rPr>
        <w:t>「個人情報」を指すものとします。</w:t>
      </w:r>
    </w:p>
    <w:p w14:paraId="0224A8FC" w14:textId="77777777" w:rsidR="009F4B47" w:rsidRPr="00BF1414" w:rsidRDefault="009F4B47" w:rsidP="009F4B47">
      <w:pPr>
        <w:rPr>
          <w:rFonts w:ascii="メイリオ" w:eastAsia="メイリオ" w:hAnsi="メイリオ"/>
          <w:szCs w:val="21"/>
        </w:rPr>
      </w:pPr>
    </w:p>
    <w:p w14:paraId="5373858A" w14:textId="3AE5A15E" w:rsidR="009F4B47" w:rsidRDefault="00D72006" w:rsidP="009F4B47">
      <w:pPr>
        <w:rPr>
          <w:rFonts w:ascii="メイリオ" w:eastAsia="メイリオ" w:hAnsi="メイリオ"/>
          <w:b/>
          <w:bCs/>
          <w:szCs w:val="21"/>
        </w:rPr>
      </w:pPr>
      <w:r w:rsidRPr="001A055C">
        <w:rPr>
          <w:rFonts w:ascii="メイリオ" w:eastAsia="メイリオ" w:hAnsi="メイリオ" w:hint="eastAsia"/>
          <w:b/>
          <w:bCs/>
          <w:szCs w:val="21"/>
        </w:rPr>
        <w:t>２．</w:t>
      </w:r>
      <w:r w:rsidR="009F4B47" w:rsidRPr="001A055C">
        <w:rPr>
          <w:rFonts w:ascii="メイリオ" w:eastAsia="メイリオ" w:hAnsi="メイリオ"/>
          <w:b/>
          <w:bCs/>
          <w:szCs w:val="21"/>
        </w:rPr>
        <w:t>個人情報を利用する目的</w:t>
      </w:r>
    </w:p>
    <w:p w14:paraId="166C7010" w14:textId="17BF91D3" w:rsidR="00BF1414" w:rsidRPr="001A055C" w:rsidRDefault="00BF1414" w:rsidP="009F4B47">
      <w:pPr>
        <w:rPr>
          <w:rFonts w:ascii="メイリオ" w:eastAsia="メイリオ" w:hAnsi="メイリオ"/>
          <w:b/>
          <w:bCs/>
          <w:szCs w:val="21"/>
        </w:rPr>
      </w:pPr>
      <w:r>
        <w:rPr>
          <w:rFonts w:ascii="メイリオ" w:eastAsia="メイリオ" w:hAnsi="メイリオ" w:hint="eastAsia"/>
          <w:b/>
          <w:bCs/>
          <w:szCs w:val="21"/>
        </w:rPr>
        <w:t>個人情報を利用する目的についてご説明します。</w:t>
      </w:r>
    </w:p>
    <w:p w14:paraId="11D6EF9B" w14:textId="0B3C49AE" w:rsidR="009F4B47" w:rsidRPr="001A055C" w:rsidRDefault="00EB6F79" w:rsidP="009F4B47">
      <w:pPr>
        <w:rPr>
          <w:rFonts w:ascii="メイリオ" w:eastAsia="メイリオ" w:hAnsi="メイリオ"/>
          <w:szCs w:val="21"/>
        </w:rPr>
      </w:pPr>
      <w:r>
        <w:rPr>
          <w:rFonts w:ascii="メイリオ" w:eastAsia="メイリオ" w:hAnsi="メイリオ" w:hint="eastAsia"/>
          <w:szCs w:val="21"/>
        </w:rPr>
        <w:t>・</w:t>
      </w:r>
      <w:proofErr w:type="spellStart"/>
      <w:r w:rsidR="00FA57EA">
        <w:rPr>
          <w:rFonts w:ascii="メイリオ" w:eastAsia="メイリオ" w:hAnsi="メイリオ" w:hint="eastAsia"/>
          <w:szCs w:val="21"/>
        </w:rPr>
        <w:t>Famiee</w:t>
      </w:r>
      <w:proofErr w:type="spellEnd"/>
      <w:r w:rsidR="009F4B47" w:rsidRPr="001A055C">
        <w:rPr>
          <w:rFonts w:ascii="メイリオ" w:eastAsia="メイリオ" w:hAnsi="メイリオ" w:hint="eastAsia"/>
          <w:szCs w:val="21"/>
        </w:rPr>
        <w:t>が個人情報を利用する目的は</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以下のとおりです。</w:t>
      </w:r>
    </w:p>
    <w:p w14:paraId="4CA31609" w14:textId="4057E4C9" w:rsidR="00620A56" w:rsidRPr="001A055C" w:rsidRDefault="00EB6F79">
      <w:pPr>
        <w:ind w:left="420" w:firstLineChars="50" w:firstLine="105"/>
        <w:rPr>
          <w:rFonts w:ascii="メイリオ" w:eastAsia="メイリオ" w:hAnsi="メイリオ"/>
          <w:szCs w:val="21"/>
        </w:rPr>
        <w:pPrChange w:id="4" w:author="N&amp;A" w:date="2020-07-14T13:17:00Z">
          <w:pPr>
            <w:ind w:firstLineChars="50" w:firstLine="105"/>
          </w:pPr>
        </w:pPrChange>
      </w:pPr>
      <w:r>
        <w:rPr>
          <w:rFonts w:ascii="メイリオ" w:eastAsia="メイリオ" w:hAnsi="メイリオ" w:hint="eastAsia"/>
          <w:szCs w:val="21"/>
        </w:rPr>
        <w:t>-</w:t>
      </w:r>
      <w:r w:rsidR="009F4B47" w:rsidRPr="001A055C">
        <w:rPr>
          <w:rFonts w:ascii="メイリオ" w:eastAsia="メイリオ" w:hAnsi="メイリオ"/>
          <w:szCs w:val="21"/>
        </w:rPr>
        <w:t>本サービス</w:t>
      </w:r>
      <w:r w:rsidR="000C3425" w:rsidRPr="001A055C">
        <w:rPr>
          <w:rFonts w:ascii="メイリオ" w:eastAsia="メイリオ" w:hAnsi="メイリオ" w:hint="eastAsia"/>
          <w:szCs w:val="21"/>
        </w:rPr>
        <w:t>をユーザーに</w:t>
      </w:r>
      <w:r w:rsidR="009F4B47" w:rsidRPr="001A055C">
        <w:rPr>
          <w:rFonts w:ascii="メイリオ" w:eastAsia="メイリオ" w:hAnsi="メイリオ"/>
          <w:szCs w:val="21"/>
        </w:rPr>
        <w:t>提供</w:t>
      </w:r>
      <w:r w:rsidR="000C3425" w:rsidRPr="001A055C">
        <w:rPr>
          <w:rFonts w:ascii="メイリオ" w:eastAsia="メイリオ" w:hAnsi="メイリオ" w:hint="eastAsia"/>
          <w:szCs w:val="21"/>
        </w:rPr>
        <w:t>する</w:t>
      </w:r>
      <w:r w:rsidR="009F4B47" w:rsidRPr="001A055C">
        <w:rPr>
          <w:rFonts w:ascii="メイリオ" w:eastAsia="メイリオ" w:hAnsi="メイリオ"/>
          <w:szCs w:val="21"/>
        </w:rPr>
        <w:t>ため</w:t>
      </w:r>
    </w:p>
    <w:p w14:paraId="695DF3BC" w14:textId="668A563E" w:rsidR="00080304" w:rsidRPr="001A055C" w:rsidRDefault="00EB6F79">
      <w:pPr>
        <w:ind w:left="420" w:firstLineChars="50" w:firstLine="105"/>
        <w:rPr>
          <w:rFonts w:ascii="メイリオ" w:eastAsia="メイリオ" w:hAnsi="メイリオ"/>
          <w:szCs w:val="21"/>
        </w:rPr>
        <w:pPrChange w:id="5" w:author="N&amp;A" w:date="2020-07-14T13:17:00Z">
          <w:pPr>
            <w:ind w:firstLineChars="50" w:firstLine="105"/>
          </w:pPr>
        </w:pPrChange>
      </w:pPr>
      <w:r>
        <w:rPr>
          <w:rFonts w:ascii="メイリオ" w:eastAsia="メイリオ" w:hAnsi="メイリオ" w:hint="eastAsia"/>
          <w:szCs w:val="21"/>
        </w:rPr>
        <w:t>-</w:t>
      </w:r>
      <w:r w:rsidR="000C3425" w:rsidRPr="001A055C">
        <w:rPr>
          <w:rFonts w:ascii="メイリオ" w:eastAsia="メイリオ" w:hAnsi="メイリオ" w:hint="eastAsia"/>
          <w:szCs w:val="21"/>
        </w:rPr>
        <w:t>ユーザーの</w:t>
      </w:r>
      <w:r w:rsidR="00080304" w:rsidRPr="001A055C">
        <w:rPr>
          <w:rFonts w:ascii="メイリオ" w:eastAsia="メイリオ" w:hAnsi="メイリオ" w:hint="eastAsia"/>
          <w:szCs w:val="21"/>
        </w:rPr>
        <w:t>本人確認及び</w:t>
      </w:r>
      <w:r w:rsidR="00001F20">
        <w:rPr>
          <w:rFonts w:ascii="メイリオ" w:eastAsia="メイリオ" w:hAnsi="メイリオ" w:hint="eastAsia"/>
          <w:szCs w:val="21"/>
        </w:rPr>
        <w:t>戸籍</w:t>
      </w:r>
      <w:r w:rsidR="00080304" w:rsidRPr="001A055C">
        <w:rPr>
          <w:rFonts w:ascii="メイリオ" w:eastAsia="メイリオ" w:hAnsi="メイリオ" w:hint="eastAsia"/>
          <w:szCs w:val="21"/>
        </w:rPr>
        <w:t>確認を行うため</w:t>
      </w:r>
    </w:p>
    <w:p w14:paraId="4EFF20A8" w14:textId="1B3C446E" w:rsidR="009F4B47" w:rsidRPr="001A055C" w:rsidRDefault="00EB6F79">
      <w:pPr>
        <w:ind w:left="420" w:firstLineChars="50" w:firstLine="105"/>
        <w:rPr>
          <w:rFonts w:ascii="メイリオ" w:eastAsia="メイリオ" w:hAnsi="メイリオ"/>
          <w:szCs w:val="21"/>
        </w:rPr>
        <w:pPrChange w:id="6" w:author="N&amp;A" w:date="2020-07-14T13:17:00Z">
          <w:pPr>
            <w:ind w:firstLineChars="50" w:firstLine="105"/>
          </w:pPr>
        </w:pPrChange>
      </w:pPr>
      <w:r>
        <w:rPr>
          <w:rFonts w:ascii="メイリオ" w:eastAsia="メイリオ" w:hAnsi="メイリオ" w:hint="eastAsia"/>
          <w:szCs w:val="21"/>
        </w:rPr>
        <w:t>-</w:t>
      </w:r>
      <w:r w:rsidR="000C3425" w:rsidRPr="001A055C">
        <w:rPr>
          <w:rFonts w:ascii="メイリオ" w:eastAsia="メイリオ" w:hAnsi="メイリオ" w:hint="eastAsia"/>
          <w:szCs w:val="21"/>
        </w:rPr>
        <w:t>ユーザーからの</w:t>
      </w:r>
      <w:r w:rsidR="009F4B47" w:rsidRPr="001A055C">
        <w:rPr>
          <w:rFonts w:ascii="メイリオ" w:eastAsia="メイリオ" w:hAnsi="メイリオ"/>
          <w:szCs w:val="21"/>
        </w:rPr>
        <w:t>お問い合わせに回答するため</w:t>
      </w:r>
    </w:p>
    <w:p w14:paraId="0CF7D1CC" w14:textId="0337C37F" w:rsidR="00080304" w:rsidRPr="001A055C" w:rsidRDefault="00EB6F79">
      <w:pPr>
        <w:ind w:left="420" w:firstLineChars="50" w:firstLine="105"/>
        <w:rPr>
          <w:rFonts w:ascii="メイリオ" w:eastAsia="メイリオ" w:hAnsi="メイリオ"/>
          <w:szCs w:val="21"/>
        </w:rPr>
        <w:pPrChange w:id="7" w:author="N&amp;A" w:date="2020-07-14T13:17:00Z">
          <w:pPr>
            <w:ind w:firstLineChars="50" w:firstLine="105"/>
          </w:pPr>
        </w:pPrChange>
      </w:pPr>
      <w:r>
        <w:rPr>
          <w:rFonts w:ascii="メイリオ" w:eastAsia="メイリオ" w:hAnsi="メイリオ" w:hint="eastAsia"/>
          <w:szCs w:val="21"/>
        </w:rPr>
        <w:lastRenderedPageBreak/>
        <w:t>-</w:t>
      </w:r>
      <w:proofErr w:type="spellStart"/>
      <w:r w:rsidR="00FA57EA">
        <w:rPr>
          <w:rFonts w:ascii="メイリオ" w:eastAsia="メイリオ" w:hAnsi="メイリオ" w:hint="eastAsia"/>
          <w:szCs w:val="21"/>
        </w:rPr>
        <w:t>Famiee</w:t>
      </w:r>
      <w:proofErr w:type="spellEnd"/>
      <w:r w:rsidR="000C3425" w:rsidRPr="001A055C">
        <w:rPr>
          <w:rFonts w:ascii="メイリオ" w:eastAsia="メイリオ" w:hAnsi="メイリオ" w:hint="eastAsia"/>
          <w:szCs w:val="21"/>
        </w:rPr>
        <w:t>とユーザーとの</w:t>
      </w:r>
      <w:r w:rsidR="00177BA8" w:rsidRPr="001A055C">
        <w:rPr>
          <w:rFonts w:ascii="メイリオ" w:eastAsia="メイリオ" w:hAnsi="メイリオ" w:hint="eastAsia"/>
          <w:szCs w:val="21"/>
        </w:rPr>
        <w:t>間の</w:t>
      </w:r>
      <w:r w:rsidR="000C3425" w:rsidRPr="001A055C">
        <w:rPr>
          <w:rFonts w:ascii="メイリオ" w:eastAsia="メイリオ" w:hAnsi="メイリオ" w:hint="eastAsia"/>
          <w:szCs w:val="21"/>
        </w:rPr>
        <w:t>本サービスに関する</w:t>
      </w:r>
      <w:r w:rsidR="00080304" w:rsidRPr="001A055C">
        <w:rPr>
          <w:rFonts w:ascii="メイリオ" w:eastAsia="メイリオ" w:hAnsi="メイリオ" w:hint="eastAsia"/>
          <w:szCs w:val="21"/>
        </w:rPr>
        <w:t>契約の締結を証明するため</w:t>
      </w:r>
    </w:p>
    <w:p w14:paraId="2C949A49" w14:textId="29304E89" w:rsidR="009F4B47" w:rsidRPr="001A055C" w:rsidRDefault="00EB6F79">
      <w:pPr>
        <w:ind w:left="420" w:firstLineChars="50" w:firstLine="105"/>
        <w:rPr>
          <w:rFonts w:ascii="メイリオ" w:eastAsia="メイリオ" w:hAnsi="メイリオ"/>
          <w:szCs w:val="21"/>
        </w:rPr>
        <w:pPrChange w:id="8" w:author="N&amp;A" w:date="2020-07-14T13:17:00Z">
          <w:pPr>
            <w:ind w:firstLineChars="50" w:firstLine="105"/>
          </w:pPr>
        </w:pPrChange>
      </w:pPr>
      <w:r>
        <w:rPr>
          <w:rFonts w:ascii="メイリオ" w:eastAsia="メイリオ" w:hAnsi="メイリオ" w:hint="eastAsia"/>
          <w:szCs w:val="21"/>
        </w:rPr>
        <w:t>-</w:t>
      </w:r>
      <w:r w:rsidR="009F4B47" w:rsidRPr="001A055C">
        <w:rPr>
          <w:rFonts w:ascii="メイリオ" w:eastAsia="メイリオ" w:hAnsi="メイリオ"/>
          <w:szCs w:val="21"/>
        </w:rPr>
        <w:t>本サービスの新機能</w:t>
      </w:r>
      <w:r w:rsidR="00DE58F9" w:rsidRPr="001A055C">
        <w:rPr>
          <w:rFonts w:ascii="メイリオ" w:eastAsia="メイリオ" w:hAnsi="メイリオ"/>
          <w:szCs w:val="21"/>
        </w:rPr>
        <w:t>、</w:t>
      </w:r>
      <w:r w:rsidR="009F4B47" w:rsidRPr="001A055C">
        <w:rPr>
          <w:rFonts w:ascii="メイリオ" w:eastAsia="メイリオ" w:hAnsi="メイリオ"/>
          <w:szCs w:val="21"/>
        </w:rPr>
        <w:t>更新情報</w:t>
      </w:r>
      <w:r w:rsidR="00DE58F9" w:rsidRPr="001A055C">
        <w:rPr>
          <w:rFonts w:ascii="メイリオ" w:eastAsia="メイリオ" w:hAnsi="メイリオ"/>
          <w:szCs w:val="21"/>
        </w:rPr>
        <w:t>、</w:t>
      </w:r>
      <w:r w:rsidR="009F4B47" w:rsidRPr="001A055C">
        <w:rPr>
          <w:rFonts w:ascii="メイリオ" w:eastAsia="メイリオ" w:hAnsi="メイリオ"/>
          <w:szCs w:val="21"/>
        </w:rPr>
        <w:t>キャンペーン等</w:t>
      </w:r>
      <w:r w:rsidR="00080304" w:rsidRPr="001A055C">
        <w:rPr>
          <w:rFonts w:ascii="メイリオ" w:eastAsia="メイリオ" w:hAnsi="メイリオ" w:hint="eastAsia"/>
          <w:szCs w:val="21"/>
        </w:rPr>
        <w:t>を</w:t>
      </w:r>
      <w:r w:rsidR="000C3425" w:rsidRPr="001A055C">
        <w:rPr>
          <w:rFonts w:ascii="メイリオ" w:eastAsia="メイリオ" w:hAnsi="メイリオ" w:hint="eastAsia"/>
          <w:szCs w:val="21"/>
        </w:rPr>
        <w:t>ユーザーに</w:t>
      </w:r>
      <w:r w:rsidR="00080304" w:rsidRPr="001A055C">
        <w:rPr>
          <w:rFonts w:ascii="メイリオ" w:eastAsia="メイリオ" w:hAnsi="メイリオ" w:hint="eastAsia"/>
          <w:szCs w:val="21"/>
        </w:rPr>
        <w:t>通知する</w:t>
      </w:r>
      <w:r w:rsidR="009F4B47" w:rsidRPr="001A055C">
        <w:rPr>
          <w:rFonts w:ascii="メイリオ" w:eastAsia="メイリオ" w:hAnsi="メイリオ"/>
          <w:szCs w:val="21"/>
        </w:rPr>
        <w:t>ため</w:t>
      </w:r>
    </w:p>
    <w:p w14:paraId="5BEFA069" w14:textId="34B697E1" w:rsidR="009F4B47" w:rsidRPr="001A055C" w:rsidRDefault="00EB6F79">
      <w:pPr>
        <w:ind w:left="420" w:firstLineChars="50" w:firstLine="105"/>
        <w:rPr>
          <w:rFonts w:ascii="メイリオ" w:eastAsia="メイリオ" w:hAnsi="メイリオ"/>
          <w:szCs w:val="21"/>
        </w:rPr>
        <w:pPrChange w:id="9" w:author="N&amp;A" w:date="2020-07-14T13:17:00Z">
          <w:pPr>
            <w:ind w:firstLineChars="50" w:firstLine="105"/>
          </w:pPr>
        </w:pPrChange>
      </w:pPr>
      <w:r>
        <w:rPr>
          <w:rFonts w:ascii="メイリオ" w:eastAsia="メイリオ" w:hAnsi="メイリオ" w:hint="eastAsia"/>
          <w:szCs w:val="21"/>
        </w:rPr>
        <w:t>-</w:t>
      </w:r>
      <w:r w:rsidR="009F4B47" w:rsidRPr="001A055C">
        <w:rPr>
          <w:rFonts w:ascii="メイリオ" w:eastAsia="メイリオ" w:hAnsi="メイリオ"/>
          <w:szCs w:val="21"/>
        </w:rPr>
        <w:t>メンテナンス</w:t>
      </w:r>
      <w:r w:rsidR="00DE58F9" w:rsidRPr="001A055C">
        <w:rPr>
          <w:rFonts w:ascii="メイリオ" w:eastAsia="メイリオ" w:hAnsi="メイリオ"/>
          <w:szCs w:val="21"/>
        </w:rPr>
        <w:t>、</w:t>
      </w:r>
      <w:r w:rsidR="009F4B47" w:rsidRPr="001A055C">
        <w:rPr>
          <w:rFonts w:ascii="メイリオ" w:eastAsia="メイリオ" w:hAnsi="メイリオ"/>
          <w:szCs w:val="21"/>
        </w:rPr>
        <w:t>重要なお知らせなど必要に応じ</w:t>
      </w:r>
      <w:r w:rsidR="000C3425" w:rsidRPr="001A055C">
        <w:rPr>
          <w:rFonts w:ascii="メイリオ" w:eastAsia="メイリオ" w:hAnsi="メイリオ" w:hint="eastAsia"/>
          <w:szCs w:val="21"/>
        </w:rPr>
        <w:t>てユーザーに</w:t>
      </w:r>
      <w:r w:rsidR="009F4B47" w:rsidRPr="001A055C">
        <w:rPr>
          <w:rFonts w:ascii="メイリオ" w:eastAsia="メイリオ" w:hAnsi="メイリオ"/>
          <w:szCs w:val="21"/>
        </w:rPr>
        <w:t>ご連絡</w:t>
      </w:r>
      <w:r w:rsidR="000C3425" w:rsidRPr="001A055C">
        <w:rPr>
          <w:rFonts w:ascii="メイリオ" w:eastAsia="メイリオ" w:hAnsi="メイリオ" w:hint="eastAsia"/>
          <w:szCs w:val="21"/>
        </w:rPr>
        <w:t>する</w:t>
      </w:r>
      <w:r w:rsidR="009F4B47" w:rsidRPr="001A055C">
        <w:rPr>
          <w:rFonts w:ascii="メイリオ" w:eastAsia="メイリオ" w:hAnsi="メイリオ"/>
          <w:szCs w:val="21"/>
        </w:rPr>
        <w:t>ため</w:t>
      </w:r>
    </w:p>
    <w:p w14:paraId="12E9B756" w14:textId="6BBCC636" w:rsidR="009F4B47" w:rsidRPr="001A055C" w:rsidRDefault="00EB6F79">
      <w:pPr>
        <w:ind w:left="420" w:firstLineChars="50" w:firstLine="105"/>
        <w:rPr>
          <w:rFonts w:ascii="メイリオ" w:eastAsia="メイリオ" w:hAnsi="メイリオ"/>
          <w:szCs w:val="21"/>
        </w:rPr>
        <w:pPrChange w:id="10" w:author="N&amp;A" w:date="2020-07-14T13:17:00Z">
          <w:pPr>
            <w:ind w:firstLineChars="50" w:firstLine="105"/>
          </w:pPr>
        </w:pPrChange>
      </w:pPr>
      <w:r>
        <w:rPr>
          <w:rFonts w:ascii="メイリオ" w:eastAsia="メイリオ" w:hAnsi="メイリオ" w:hint="eastAsia"/>
          <w:szCs w:val="21"/>
        </w:rPr>
        <w:t>-</w:t>
      </w:r>
      <w:r w:rsidR="000C3425" w:rsidRPr="001A055C">
        <w:rPr>
          <w:rFonts w:ascii="メイリオ" w:eastAsia="メイリオ" w:hAnsi="メイリオ" w:hint="eastAsia"/>
          <w:szCs w:val="21"/>
        </w:rPr>
        <w:t>ユーザーに</w:t>
      </w:r>
      <w:r w:rsidR="009F4B47" w:rsidRPr="001A055C">
        <w:rPr>
          <w:rFonts w:ascii="メイリオ" w:eastAsia="メイリオ" w:hAnsi="メイリオ"/>
          <w:szCs w:val="21"/>
        </w:rPr>
        <w:t>ご自身の登録情報の閲覧や変更</w:t>
      </w:r>
      <w:r w:rsidR="00DE58F9" w:rsidRPr="001A055C">
        <w:rPr>
          <w:rFonts w:ascii="メイリオ" w:eastAsia="メイリオ" w:hAnsi="メイリオ"/>
          <w:szCs w:val="21"/>
        </w:rPr>
        <w:t>、</w:t>
      </w:r>
      <w:r w:rsidR="009F4B47" w:rsidRPr="001A055C">
        <w:rPr>
          <w:rFonts w:ascii="メイリオ" w:eastAsia="メイリオ" w:hAnsi="メイリオ"/>
          <w:szCs w:val="21"/>
        </w:rPr>
        <w:t>削除</w:t>
      </w:r>
      <w:r w:rsidR="00DE58F9" w:rsidRPr="001A055C">
        <w:rPr>
          <w:rFonts w:ascii="メイリオ" w:eastAsia="メイリオ" w:hAnsi="メイリオ"/>
          <w:szCs w:val="21"/>
        </w:rPr>
        <w:t>、</w:t>
      </w:r>
      <w:r w:rsidR="009F4B47" w:rsidRPr="001A055C">
        <w:rPr>
          <w:rFonts w:ascii="メイリオ" w:eastAsia="メイリオ" w:hAnsi="メイリオ"/>
          <w:szCs w:val="21"/>
        </w:rPr>
        <w:t>ご利用状況の閲覧を行っていただくため</w:t>
      </w:r>
    </w:p>
    <w:p w14:paraId="2B2B13E4" w14:textId="7E963987" w:rsidR="009F4B47" w:rsidRDefault="00EB6F79">
      <w:pPr>
        <w:ind w:left="420" w:firstLineChars="50" w:firstLine="105"/>
        <w:rPr>
          <w:rFonts w:ascii="メイリオ" w:eastAsia="メイリオ" w:hAnsi="メイリオ"/>
          <w:szCs w:val="21"/>
        </w:rPr>
        <w:pPrChange w:id="11" w:author="N&amp;A" w:date="2020-07-14T13:17:00Z">
          <w:pPr>
            <w:ind w:firstLineChars="50" w:firstLine="105"/>
          </w:pPr>
        </w:pPrChange>
      </w:pPr>
      <w:r>
        <w:rPr>
          <w:rFonts w:ascii="メイリオ" w:eastAsia="メイリオ" w:hAnsi="メイリオ" w:hint="eastAsia"/>
          <w:szCs w:val="21"/>
        </w:rPr>
        <w:t>-</w:t>
      </w:r>
      <w:r w:rsidR="009F4B47" w:rsidRPr="001A055C">
        <w:rPr>
          <w:rFonts w:ascii="メイリオ" w:eastAsia="メイリオ" w:hAnsi="メイリオ"/>
          <w:szCs w:val="21"/>
        </w:rPr>
        <w:t>その他、本サービスの利用目的に付随する目的のため</w:t>
      </w:r>
    </w:p>
    <w:p w14:paraId="1710C432" w14:textId="6541592C" w:rsidR="00034385" w:rsidRDefault="00EB6F79" w:rsidP="009F4B47">
      <w:pPr>
        <w:rPr>
          <w:rFonts w:ascii="メイリオ" w:eastAsia="メイリオ" w:hAnsi="メイリオ"/>
          <w:szCs w:val="21"/>
        </w:rPr>
      </w:pPr>
      <w:r>
        <w:rPr>
          <w:rFonts w:ascii="メイリオ" w:eastAsia="メイリオ" w:hAnsi="メイリオ" w:hint="eastAsia"/>
          <w:szCs w:val="21"/>
        </w:rPr>
        <w:t>・</w:t>
      </w:r>
      <w:r w:rsidR="00034385" w:rsidRPr="00D87BD4">
        <w:rPr>
          <w:rFonts w:ascii="メイリオ" w:eastAsia="メイリオ" w:hAnsi="メイリオ" w:hint="eastAsia"/>
          <w:szCs w:val="21"/>
        </w:rPr>
        <w:t>ご入力いただいたユーザーの登録情報、パートナーの方の登録情報及びユーザーとパートナーとのパートナーシップ関係に関する情報（以下、「入力情報」といいます）は、符号化のうえブロックチェーンに登録します（以下、「符号化後情報」といいます）。</w:t>
      </w:r>
    </w:p>
    <w:p w14:paraId="2A570DFA" w14:textId="6FCAFB10" w:rsidR="00034385" w:rsidRPr="00EB6F79" w:rsidDel="00B91FCA" w:rsidRDefault="00034385" w:rsidP="009F4B47">
      <w:pPr>
        <w:rPr>
          <w:del w:id="12" w:author="N&amp;A" w:date="2020-07-14T13:19:00Z"/>
          <w:rFonts w:ascii="メイリオ" w:eastAsia="メイリオ" w:hAnsi="メイリオ"/>
          <w:szCs w:val="21"/>
        </w:rPr>
      </w:pPr>
    </w:p>
    <w:p w14:paraId="2EA6EDC4" w14:textId="609F0911" w:rsidR="009F4B47" w:rsidRPr="001A055C" w:rsidDel="00B91FCA" w:rsidRDefault="00080304" w:rsidP="009F4B47">
      <w:pPr>
        <w:rPr>
          <w:del w:id="13" w:author="N&amp;A" w:date="2020-07-14T13:19:00Z"/>
          <w:rFonts w:ascii="メイリオ" w:eastAsia="メイリオ" w:hAnsi="メイリオ"/>
          <w:szCs w:val="21"/>
        </w:rPr>
      </w:pPr>
      <w:del w:id="14" w:author="N&amp;A" w:date="2020-07-14T13:19:00Z">
        <w:r w:rsidRPr="001A055C" w:rsidDel="00B91FCA">
          <w:rPr>
            <w:rFonts w:ascii="メイリオ" w:eastAsia="メイリオ" w:hAnsi="メイリオ" w:hint="eastAsia"/>
            <w:szCs w:val="21"/>
            <w:highlight w:val="green"/>
          </w:rPr>
          <w:delText>【</w:delText>
        </w:r>
        <w:r w:rsidR="00974803" w:rsidRPr="001A055C" w:rsidDel="00B91FCA">
          <w:rPr>
            <w:rFonts w:ascii="メイリオ" w:eastAsia="メイリオ" w:hAnsi="メイリオ" w:hint="eastAsia"/>
            <w:szCs w:val="21"/>
            <w:highlight w:val="green"/>
          </w:rPr>
          <w:delText>利用目的は具体的に規定することが求められますので、以上の他にも、個人情報を利用する場面が想定される場合は具体的な用途についてご教示ください。</w:delText>
        </w:r>
        <w:r w:rsidRPr="001A055C" w:rsidDel="00B91FCA">
          <w:rPr>
            <w:rFonts w:ascii="メイリオ" w:eastAsia="メイリオ" w:hAnsi="メイリオ" w:hint="eastAsia"/>
            <w:szCs w:val="21"/>
            <w:highlight w:val="green"/>
          </w:rPr>
          <w:delText>】</w:delText>
        </w:r>
      </w:del>
    </w:p>
    <w:p w14:paraId="3EF8670A" w14:textId="2E727A0B" w:rsidR="00080304" w:rsidRPr="001A055C" w:rsidRDefault="00080304" w:rsidP="009F4B47">
      <w:pPr>
        <w:rPr>
          <w:rFonts w:ascii="メイリオ" w:eastAsia="メイリオ" w:hAnsi="メイリオ"/>
          <w:szCs w:val="21"/>
        </w:rPr>
      </w:pPr>
    </w:p>
    <w:p w14:paraId="78C0CD56" w14:textId="2B4A03DA" w:rsidR="00D72006" w:rsidRDefault="00D72006" w:rsidP="009F4B47">
      <w:pPr>
        <w:rPr>
          <w:rFonts w:ascii="メイリオ" w:eastAsia="メイリオ" w:hAnsi="メイリオ"/>
          <w:b/>
          <w:bCs/>
          <w:szCs w:val="21"/>
        </w:rPr>
      </w:pPr>
      <w:r w:rsidRPr="001A055C">
        <w:rPr>
          <w:rFonts w:ascii="メイリオ" w:eastAsia="メイリオ" w:hAnsi="メイリオ" w:hint="eastAsia"/>
          <w:b/>
          <w:bCs/>
          <w:szCs w:val="21"/>
        </w:rPr>
        <w:t>３．</w:t>
      </w:r>
      <w:r w:rsidR="00161131">
        <w:rPr>
          <w:rFonts w:ascii="メイリオ" w:eastAsia="メイリオ" w:hAnsi="メイリオ" w:hint="eastAsia"/>
          <w:b/>
          <w:bCs/>
          <w:szCs w:val="21"/>
        </w:rPr>
        <w:t>本アプリを通じたオンライン本人確認業者への提供</w:t>
      </w:r>
    </w:p>
    <w:p w14:paraId="51827E83" w14:textId="5756D648" w:rsidR="00BF1414" w:rsidRPr="001A055C" w:rsidRDefault="00BF1414" w:rsidP="009F4B47">
      <w:pPr>
        <w:rPr>
          <w:rFonts w:ascii="メイリオ" w:eastAsia="メイリオ" w:hAnsi="メイリオ"/>
          <w:b/>
          <w:bCs/>
          <w:szCs w:val="21"/>
        </w:rPr>
      </w:pPr>
      <w:r>
        <w:rPr>
          <w:rFonts w:ascii="メイリオ" w:eastAsia="メイリオ" w:hAnsi="メイリオ" w:hint="eastAsia"/>
          <w:b/>
          <w:bCs/>
          <w:szCs w:val="21"/>
        </w:rPr>
        <w:t>本アプリに入力された個人情報の取扱いについてご説明します。</w:t>
      </w:r>
    </w:p>
    <w:p w14:paraId="1FBD27FC" w14:textId="1706D297" w:rsidR="00BF1414" w:rsidRDefault="00161131" w:rsidP="00161131">
      <w:pPr>
        <w:rPr>
          <w:rFonts w:ascii="メイリオ" w:eastAsia="メイリオ" w:hAnsi="メイリオ"/>
          <w:szCs w:val="21"/>
        </w:rPr>
      </w:pPr>
      <w:r>
        <w:rPr>
          <w:rFonts w:ascii="メイリオ" w:eastAsia="メイリオ" w:hAnsi="メイリオ" w:hint="eastAsia"/>
          <w:szCs w:val="21"/>
        </w:rPr>
        <w:t>・</w:t>
      </w:r>
      <w:proofErr w:type="spellStart"/>
      <w:r w:rsidR="00BF1414">
        <w:rPr>
          <w:rFonts w:ascii="メイリオ" w:eastAsia="メイリオ" w:hAnsi="メイリオ"/>
          <w:szCs w:val="21"/>
        </w:rPr>
        <w:t>Famiee</w:t>
      </w:r>
      <w:proofErr w:type="spellEnd"/>
      <w:r w:rsidR="00BF1414">
        <w:rPr>
          <w:rFonts w:ascii="メイリオ" w:eastAsia="メイリオ" w:hAnsi="メイリオ" w:hint="eastAsia"/>
          <w:szCs w:val="21"/>
        </w:rPr>
        <w:t>は、ユーザーの</w:t>
      </w:r>
      <w:r w:rsidR="00BF1414" w:rsidRPr="00D87BD4">
        <w:rPr>
          <w:rFonts w:ascii="メイリオ" w:eastAsia="メイリオ" w:hAnsi="メイリオ" w:hint="eastAsia"/>
          <w:szCs w:val="21"/>
        </w:rPr>
        <w:t>本人確認及び独身確認</w:t>
      </w:r>
      <w:r w:rsidR="00BF1414">
        <w:rPr>
          <w:rFonts w:ascii="メイリオ" w:eastAsia="メイリオ" w:hAnsi="メイリオ" w:hint="eastAsia"/>
          <w:szCs w:val="21"/>
        </w:rPr>
        <w:t>について、</w:t>
      </w:r>
      <w:r w:rsidR="00BF1414" w:rsidRPr="00D87BD4">
        <w:rPr>
          <w:rFonts w:ascii="メイリオ" w:eastAsia="メイリオ" w:hAnsi="メイリオ" w:hint="eastAsia"/>
          <w:szCs w:val="21"/>
        </w:rPr>
        <w:t>「</w:t>
      </w:r>
      <w:proofErr w:type="spellStart"/>
      <w:r w:rsidR="00BF1414" w:rsidRPr="00D87BD4">
        <w:rPr>
          <w:rFonts w:ascii="メイリオ" w:eastAsia="メイリオ" w:hAnsi="メイリオ" w:hint="eastAsia"/>
          <w:szCs w:val="21"/>
        </w:rPr>
        <w:t>e</w:t>
      </w:r>
      <w:r w:rsidR="00BF1414" w:rsidRPr="00D87BD4">
        <w:rPr>
          <w:rFonts w:ascii="メイリオ" w:eastAsia="メイリオ" w:hAnsi="メイリオ"/>
          <w:szCs w:val="21"/>
        </w:rPr>
        <w:t>KYC</w:t>
      </w:r>
      <w:proofErr w:type="spellEnd"/>
      <w:r w:rsidR="00BF1414" w:rsidRPr="00D87BD4">
        <w:rPr>
          <w:rFonts w:ascii="メイリオ" w:eastAsia="メイリオ" w:hAnsi="メイリオ" w:hint="eastAsia"/>
          <w:szCs w:val="21"/>
        </w:rPr>
        <w:t>」（オンライン本人確認）事業者である株式会社</w:t>
      </w:r>
      <w:proofErr w:type="spellStart"/>
      <w:r w:rsidR="00BF1414" w:rsidRPr="00D87BD4">
        <w:rPr>
          <w:rFonts w:ascii="メイリオ" w:eastAsia="メイリオ" w:hAnsi="メイリオ" w:hint="eastAsia"/>
          <w:szCs w:val="21"/>
        </w:rPr>
        <w:t>T</w:t>
      </w:r>
      <w:r w:rsidR="00BF1414" w:rsidRPr="00D87BD4">
        <w:rPr>
          <w:rFonts w:ascii="メイリオ" w:eastAsia="メイリオ" w:hAnsi="メイリオ"/>
          <w:szCs w:val="21"/>
        </w:rPr>
        <w:t>rustDock</w:t>
      </w:r>
      <w:proofErr w:type="spellEnd"/>
      <w:r w:rsidR="00BF1414">
        <w:rPr>
          <w:rFonts w:ascii="メイリオ" w:eastAsia="メイリオ" w:hAnsi="メイリオ" w:hint="eastAsia"/>
          <w:szCs w:val="21"/>
        </w:rPr>
        <w:t>（以下、「</w:t>
      </w:r>
      <w:proofErr w:type="spellStart"/>
      <w:r w:rsidR="00BF1414">
        <w:rPr>
          <w:rFonts w:ascii="メイリオ" w:eastAsia="メイリオ" w:hAnsi="メイリオ" w:hint="eastAsia"/>
          <w:szCs w:val="21"/>
        </w:rPr>
        <w:t>TrustDock</w:t>
      </w:r>
      <w:proofErr w:type="spellEnd"/>
      <w:r w:rsidR="00BF1414">
        <w:rPr>
          <w:rFonts w:ascii="メイリオ" w:eastAsia="メイリオ" w:hAnsi="メイリオ" w:hint="eastAsia"/>
          <w:szCs w:val="21"/>
        </w:rPr>
        <w:t>」といいます）と提携しています。</w:t>
      </w:r>
    </w:p>
    <w:p w14:paraId="724254B9" w14:textId="54C68AE8" w:rsidR="00161131" w:rsidRDefault="00B91FCA" w:rsidP="00161131">
      <w:pPr>
        <w:rPr>
          <w:rFonts w:ascii="メイリオ" w:eastAsia="メイリオ" w:hAnsi="メイリオ"/>
          <w:szCs w:val="21"/>
        </w:rPr>
      </w:pPr>
      <w:ins w:id="15" w:author="N&amp;A" w:date="2020-07-14T13:19:00Z">
        <w:r>
          <w:rPr>
            <w:rFonts w:ascii="メイリオ" w:eastAsia="メイリオ" w:hAnsi="メイリオ" w:hint="eastAsia"/>
            <w:szCs w:val="21"/>
          </w:rPr>
          <w:t>・</w:t>
        </w:r>
      </w:ins>
      <w:r w:rsidR="00BF1414">
        <w:rPr>
          <w:rFonts w:ascii="メイリオ" w:eastAsia="メイリオ" w:hAnsi="メイリオ" w:hint="eastAsia"/>
          <w:szCs w:val="21"/>
        </w:rPr>
        <w:t>ユーザーが</w:t>
      </w:r>
      <w:r w:rsidR="00161131">
        <w:rPr>
          <w:rFonts w:ascii="メイリオ" w:eastAsia="メイリオ" w:hAnsi="メイリオ" w:hint="eastAsia"/>
          <w:szCs w:val="21"/>
        </w:rPr>
        <w:t>本アプリに入力した個人情報は</w:t>
      </w:r>
      <w:r w:rsidR="00BF1414">
        <w:rPr>
          <w:rFonts w:ascii="メイリオ" w:eastAsia="メイリオ" w:hAnsi="メイリオ" w:hint="eastAsia"/>
          <w:szCs w:val="21"/>
        </w:rPr>
        <w:t>、本アプリに組み込まれた</w:t>
      </w:r>
      <w:proofErr w:type="spellStart"/>
      <w:r w:rsidR="00BF1414">
        <w:rPr>
          <w:rFonts w:ascii="メイリオ" w:eastAsia="メイリオ" w:hAnsi="メイリオ" w:hint="eastAsia"/>
          <w:szCs w:val="21"/>
        </w:rPr>
        <w:t>TrustDock</w:t>
      </w:r>
      <w:proofErr w:type="spellEnd"/>
      <w:r w:rsidR="00BF1414">
        <w:rPr>
          <w:rFonts w:ascii="メイリオ" w:eastAsia="メイリオ" w:hAnsi="メイリオ" w:hint="eastAsia"/>
          <w:szCs w:val="21"/>
        </w:rPr>
        <w:t>のモジュールを通じて、</w:t>
      </w:r>
      <w:proofErr w:type="spellStart"/>
      <w:r w:rsidR="00161131">
        <w:rPr>
          <w:rFonts w:ascii="メイリオ" w:eastAsia="メイリオ" w:hAnsi="メイリオ" w:hint="eastAsia"/>
          <w:szCs w:val="21"/>
        </w:rPr>
        <w:t>TrustDock</w:t>
      </w:r>
      <w:proofErr w:type="spellEnd"/>
      <w:r w:rsidR="00BF1414">
        <w:rPr>
          <w:rFonts w:ascii="メイリオ" w:eastAsia="メイリオ" w:hAnsi="メイリオ" w:hint="eastAsia"/>
          <w:szCs w:val="21"/>
        </w:rPr>
        <w:t>に直接提供され</w:t>
      </w:r>
      <w:r w:rsidR="00161131" w:rsidRPr="00D87BD4">
        <w:rPr>
          <w:rFonts w:ascii="メイリオ" w:eastAsia="メイリオ" w:hAnsi="メイリオ" w:hint="eastAsia"/>
          <w:szCs w:val="21"/>
        </w:rPr>
        <w:t>ます。</w:t>
      </w:r>
    </w:p>
    <w:p w14:paraId="75B92834" w14:textId="028C6061" w:rsidR="00161131" w:rsidRDefault="00161131" w:rsidP="00161131">
      <w:pPr>
        <w:rPr>
          <w:rFonts w:ascii="メイリオ" w:eastAsia="メイリオ" w:hAnsi="メイリオ"/>
          <w:szCs w:val="21"/>
        </w:rPr>
      </w:pPr>
      <w:r>
        <w:rPr>
          <w:rFonts w:ascii="メイリオ" w:eastAsia="メイリオ" w:hAnsi="メイリオ" w:hint="eastAsia"/>
          <w:szCs w:val="21"/>
        </w:rPr>
        <w:t>・</w:t>
      </w:r>
      <w:proofErr w:type="spellStart"/>
      <w:r w:rsidRPr="00F2103B">
        <w:rPr>
          <w:rFonts w:ascii="メイリオ" w:eastAsia="メイリオ" w:hAnsi="メイリオ" w:hint="eastAsia"/>
          <w:szCs w:val="21"/>
          <w:highlight w:val="cyan"/>
          <w:rPrChange w:id="16" w:author="Ishiwata Hiroichiro" w:date="2020-07-24T18:20:00Z">
            <w:rPr>
              <w:rFonts w:ascii="メイリオ" w:eastAsia="メイリオ" w:hAnsi="メイリオ" w:hint="eastAsia"/>
              <w:szCs w:val="21"/>
            </w:rPr>
          </w:rPrChange>
        </w:rPr>
        <w:t>TrustDock</w:t>
      </w:r>
      <w:proofErr w:type="spellEnd"/>
      <w:r w:rsidRPr="00F2103B">
        <w:rPr>
          <w:rFonts w:ascii="メイリオ" w:eastAsia="メイリオ" w:hAnsi="メイリオ" w:hint="eastAsia"/>
          <w:szCs w:val="21"/>
          <w:highlight w:val="cyan"/>
          <w:rPrChange w:id="17" w:author="Ishiwata Hiroichiro" w:date="2020-07-24T18:20:00Z">
            <w:rPr>
              <w:rFonts w:ascii="メイリオ" w:eastAsia="メイリオ" w:hAnsi="メイリオ" w:hint="eastAsia"/>
              <w:szCs w:val="21"/>
            </w:rPr>
          </w:rPrChange>
        </w:rPr>
        <w:t>における個人情報の取り扱いは、</w:t>
      </w:r>
      <w:proofErr w:type="spellStart"/>
      <w:r w:rsidRPr="00F2103B">
        <w:rPr>
          <w:rFonts w:ascii="メイリオ" w:eastAsia="メイリオ" w:hAnsi="メイリオ" w:hint="eastAsia"/>
          <w:szCs w:val="21"/>
          <w:highlight w:val="cyan"/>
          <w:rPrChange w:id="18" w:author="Ishiwata Hiroichiro" w:date="2020-07-24T18:20:00Z">
            <w:rPr>
              <w:rFonts w:ascii="メイリオ" w:eastAsia="メイリオ" w:hAnsi="メイリオ" w:hint="eastAsia"/>
              <w:szCs w:val="21"/>
            </w:rPr>
          </w:rPrChange>
        </w:rPr>
        <w:t>TrustDock</w:t>
      </w:r>
      <w:proofErr w:type="spellEnd"/>
      <w:r w:rsidRPr="00F2103B">
        <w:rPr>
          <w:rFonts w:ascii="メイリオ" w:eastAsia="メイリオ" w:hAnsi="メイリオ" w:hint="eastAsia"/>
          <w:szCs w:val="21"/>
          <w:highlight w:val="cyan"/>
          <w:rPrChange w:id="19" w:author="Ishiwata Hiroichiro" w:date="2020-07-24T18:20:00Z">
            <w:rPr>
              <w:rFonts w:ascii="メイリオ" w:eastAsia="メイリオ" w:hAnsi="メイリオ" w:hint="eastAsia"/>
              <w:szCs w:val="21"/>
            </w:rPr>
          </w:rPrChange>
        </w:rPr>
        <w:t>のプライバシーポリシーに基づきます。</w:t>
      </w:r>
      <w:proofErr w:type="spellStart"/>
      <w:r w:rsidRPr="00F2103B">
        <w:rPr>
          <w:rFonts w:ascii="メイリオ" w:eastAsia="メイリオ" w:hAnsi="メイリオ" w:hint="eastAsia"/>
          <w:szCs w:val="21"/>
          <w:highlight w:val="cyan"/>
          <w:rPrChange w:id="20" w:author="Ishiwata Hiroichiro" w:date="2020-07-24T18:20:00Z">
            <w:rPr>
              <w:rFonts w:ascii="メイリオ" w:eastAsia="メイリオ" w:hAnsi="メイリオ" w:hint="eastAsia"/>
              <w:szCs w:val="21"/>
            </w:rPr>
          </w:rPrChange>
        </w:rPr>
        <w:t>T</w:t>
      </w:r>
      <w:r w:rsidRPr="00F2103B">
        <w:rPr>
          <w:rFonts w:ascii="メイリオ" w:eastAsia="メイリオ" w:hAnsi="メイリオ"/>
          <w:szCs w:val="21"/>
          <w:highlight w:val="cyan"/>
          <w:rPrChange w:id="21" w:author="Ishiwata Hiroichiro" w:date="2020-07-24T18:20:00Z">
            <w:rPr>
              <w:rFonts w:ascii="メイリオ" w:eastAsia="メイリオ" w:hAnsi="メイリオ"/>
              <w:szCs w:val="21"/>
            </w:rPr>
          </w:rPrChange>
        </w:rPr>
        <w:t>rustDock</w:t>
      </w:r>
      <w:proofErr w:type="spellEnd"/>
      <w:r w:rsidRPr="00F2103B">
        <w:rPr>
          <w:rFonts w:ascii="メイリオ" w:eastAsia="メイリオ" w:hAnsi="メイリオ" w:hint="eastAsia"/>
          <w:szCs w:val="21"/>
          <w:highlight w:val="cyan"/>
          <w:rPrChange w:id="22" w:author="Ishiwata Hiroichiro" w:date="2020-07-24T18:20:00Z">
            <w:rPr>
              <w:rFonts w:ascii="メイリオ" w:eastAsia="メイリオ" w:hAnsi="メイリオ" w:hint="eastAsia"/>
              <w:szCs w:val="21"/>
            </w:rPr>
          </w:rPrChange>
        </w:rPr>
        <w:t>のプライバシーポリシーはこちらです</w:t>
      </w:r>
      <w:ins w:id="23" w:author="N&amp;A" w:date="2020-07-15T09:27:00Z">
        <w:r w:rsidR="00A06ED9" w:rsidRPr="00F2103B">
          <w:rPr>
            <w:rFonts w:ascii="メイリオ" w:eastAsia="メイリオ" w:hAnsi="メイリオ" w:hint="eastAsia"/>
            <w:szCs w:val="21"/>
            <w:highlight w:val="cyan"/>
            <w:rPrChange w:id="24" w:author="Ishiwata Hiroichiro" w:date="2020-07-24T18:20:00Z">
              <w:rPr>
                <w:rFonts w:ascii="メイリオ" w:eastAsia="メイリオ" w:hAnsi="メイリオ" w:hint="eastAsia"/>
                <w:szCs w:val="21"/>
              </w:rPr>
            </w:rPrChange>
          </w:rPr>
          <w:t>。</w:t>
        </w:r>
      </w:ins>
      <w:del w:id="25" w:author="Ishiwata Hiroichiro" w:date="2020-07-24T18:20:00Z">
        <w:r w:rsidRPr="00025BA8" w:rsidDel="00F2103B">
          <w:rPr>
            <w:rFonts w:ascii="メイリオ" w:eastAsia="メイリオ" w:hAnsi="メイリオ" w:hint="eastAsia"/>
            <w:szCs w:val="21"/>
            <w:highlight w:val="yellow"/>
          </w:rPr>
          <w:delText>【組み込み方を確認】</w:delText>
        </w:r>
      </w:del>
    </w:p>
    <w:p w14:paraId="5B483B6A" w14:textId="77777777" w:rsidR="00161131" w:rsidRPr="002479DE" w:rsidRDefault="00161131" w:rsidP="00161131">
      <w:pPr>
        <w:ind w:firstLineChars="200" w:firstLine="420"/>
        <w:rPr>
          <w:rFonts w:ascii="メイリオ" w:eastAsia="メイリオ" w:hAnsi="メイリオ"/>
          <w:szCs w:val="21"/>
        </w:rPr>
      </w:pPr>
      <w:r>
        <w:rPr>
          <w:rFonts w:ascii="メイリオ" w:eastAsia="メイリオ" w:hAnsi="メイリオ" w:hint="eastAsia"/>
          <w:szCs w:val="21"/>
        </w:rPr>
        <w:t xml:space="preserve">URL：　</w:t>
      </w:r>
      <w:hyperlink r:id="rId4" w:history="1">
        <w:r w:rsidRPr="00B64B4B">
          <w:rPr>
            <w:rStyle w:val="a5"/>
            <w:rFonts w:ascii="メイリオ" w:eastAsia="メイリオ" w:hAnsi="メイリオ"/>
            <w:szCs w:val="21"/>
          </w:rPr>
          <w:t>https://biz.trustdock.io/company/privacy</w:t>
        </w:r>
      </w:hyperlink>
    </w:p>
    <w:p w14:paraId="4B080954" w14:textId="604A3E32" w:rsidR="00161131" w:rsidRPr="00161131" w:rsidRDefault="00161131" w:rsidP="009F4B47">
      <w:pPr>
        <w:rPr>
          <w:rFonts w:ascii="メイリオ" w:eastAsia="メイリオ" w:hAnsi="メイリオ"/>
          <w:szCs w:val="21"/>
        </w:rPr>
      </w:pPr>
      <w:r>
        <w:rPr>
          <w:rFonts w:ascii="メイリオ" w:eastAsia="メイリオ" w:hAnsi="メイリオ" w:hint="eastAsia"/>
          <w:szCs w:val="21"/>
        </w:rPr>
        <w:t>・</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は、ユーザーのプライバシー保護のため</w:t>
      </w:r>
      <w:r>
        <w:rPr>
          <w:rFonts w:ascii="メイリオ" w:eastAsia="メイリオ" w:hAnsi="メイリオ" w:hint="eastAsia"/>
          <w:szCs w:val="21"/>
        </w:rPr>
        <w:t>入力情報について、</w:t>
      </w:r>
      <w:proofErr w:type="spellStart"/>
      <w:r>
        <w:rPr>
          <w:rFonts w:ascii="メイリオ" w:eastAsia="メイリオ" w:hAnsi="メイリオ" w:hint="eastAsia"/>
          <w:szCs w:val="21"/>
        </w:rPr>
        <w:t>TrustDock</w:t>
      </w:r>
      <w:proofErr w:type="spellEnd"/>
      <w:r>
        <w:rPr>
          <w:rFonts w:ascii="メイリオ" w:eastAsia="メイリオ" w:hAnsi="メイリオ" w:hint="eastAsia"/>
          <w:szCs w:val="21"/>
        </w:rPr>
        <w:t>による本</w:t>
      </w:r>
      <w:r>
        <w:rPr>
          <w:rFonts w:ascii="メイリオ" w:eastAsia="メイリオ" w:hAnsi="メイリオ" w:hint="eastAsia"/>
          <w:szCs w:val="21"/>
        </w:rPr>
        <w:lastRenderedPageBreak/>
        <w:t>人確認作業が終わりブロックチェーンに</w:t>
      </w:r>
      <w:ins w:id="26" w:author="N&amp;A" w:date="2020-07-15T09:59:00Z">
        <w:r w:rsidR="00E843F9">
          <w:rPr>
            <w:rFonts w:ascii="メイリオ" w:eastAsia="メイリオ" w:hAnsi="メイリオ" w:hint="eastAsia"/>
            <w:szCs w:val="21"/>
          </w:rPr>
          <w:t>登録した</w:t>
        </w:r>
      </w:ins>
      <w:del w:id="27" w:author="N&amp;A" w:date="2020-07-15T09:59:00Z">
        <w:r w:rsidDel="00E843F9">
          <w:rPr>
            <w:rFonts w:ascii="メイリオ" w:eastAsia="メイリオ" w:hAnsi="メイリオ" w:hint="eastAsia"/>
            <w:szCs w:val="21"/>
          </w:rPr>
          <w:delText>書き</w:delText>
        </w:r>
        <w:r w:rsidR="00BF1414" w:rsidDel="00E843F9">
          <w:rPr>
            <w:rFonts w:ascii="メイリオ" w:eastAsia="メイリオ" w:hAnsi="メイリオ" w:hint="eastAsia"/>
            <w:szCs w:val="21"/>
          </w:rPr>
          <w:delText>こ</w:delText>
        </w:r>
        <w:r w:rsidDel="00E843F9">
          <w:rPr>
            <w:rFonts w:ascii="メイリオ" w:eastAsia="メイリオ" w:hAnsi="メイリオ" w:hint="eastAsia"/>
            <w:szCs w:val="21"/>
          </w:rPr>
          <w:delText>んだ</w:delText>
        </w:r>
      </w:del>
      <w:r>
        <w:rPr>
          <w:rFonts w:ascii="メイリオ" w:eastAsia="メイリオ" w:hAnsi="メイリオ" w:hint="eastAsia"/>
          <w:szCs w:val="21"/>
        </w:rPr>
        <w:t>後に、入力情報を削除します。</w:t>
      </w:r>
    </w:p>
    <w:p w14:paraId="730A51F5" w14:textId="77777777" w:rsidR="00D72006" w:rsidRPr="001A055C" w:rsidRDefault="00D72006" w:rsidP="009F4B47">
      <w:pPr>
        <w:rPr>
          <w:rFonts w:ascii="メイリオ" w:eastAsia="メイリオ" w:hAnsi="メイリオ"/>
          <w:szCs w:val="21"/>
        </w:rPr>
      </w:pPr>
    </w:p>
    <w:p w14:paraId="54FC4D2C" w14:textId="565D4C77" w:rsidR="009F4B47" w:rsidRDefault="001A055C" w:rsidP="009F4B47">
      <w:pPr>
        <w:rPr>
          <w:rFonts w:ascii="メイリオ" w:eastAsia="メイリオ" w:hAnsi="メイリオ"/>
          <w:b/>
          <w:bCs/>
          <w:szCs w:val="21"/>
        </w:rPr>
      </w:pPr>
      <w:r w:rsidRPr="001A055C">
        <w:rPr>
          <w:rFonts w:ascii="メイリオ" w:eastAsia="メイリオ" w:hAnsi="メイリオ" w:hint="eastAsia"/>
          <w:b/>
          <w:bCs/>
          <w:szCs w:val="21"/>
        </w:rPr>
        <w:t>４．</w:t>
      </w:r>
      <w:proofErr w:type="spellStart"/>
      <w:r w:rsidR="003446F5">
        <w:rPr>
          <w:rFonts w:ascii="メイリオ" w:eastAsia="メイリオ" w:hAnsi="メイリオ" w:hint="eastAsia"/>
          <w:b/>
          <w:bCs/>
          <w:szCs w:val="21"/>
        </w:rPr>
        <w:t>Famiee</w:t>
      </w:r>
      <w:proofErr w:type="spellEnd"/>
      <w:r w:rsidR="003446F5">
        <w:rPr>
          <w:rFonts w:ascii="メイリオ" w:eastAsia="メイリオ" w:hAnsi="メイリオ" w:hint="eastAsia"/>
          <w:b/>
          <w:bCs/>
          <w:szCs w:val="21"/>
        </w:rPr>
        <w:t>による外部</w:t>
      </w:r>
      <w:r w:rsidR="009F4B47" w:rsidRPr="001A055C">
        <w:rPr>
          <w:rFonts w:ascii="メイリオ" w:eastAsia="メイリオ" w:hAnsi="メイリオ"/>
          <w:b/>
          <w:bCs/>
          <w:szCs w:val="21"/>
        </w:rPr>
        <w:t>への情報提供</w:t>
      </w:r>
    </w:p>
    <w:p w14:paraId="544B625F" w14:textId="14A98AB1" w:rsidR="00BF1414" w:rsidRPr="001A055C" w:rsidRDefault="00BF1414" w:rsidP="009F4B47">
      <w:pPr>
        <w:rPr>
          <w:rFonts w:ascii="メイリオ" w:eastAsia="メイリオ" w:hAnsi="メイリオ"/>
          <w:b/>
          <w:bCs/>
          <w:szCs w:val="21"/>
        </w:rPr>
      </w:pPr>
      <w:r>
        <w:rPr>
          <w:rFonts w:ascii="メイリオ" w:eastAsia="メイリオ" w:hAnsi="メイリオ" w:hint="eastAsia"/>
          <w:b/>
          <w:bCs/>
          <w:szCs w:val="21"/>
        </w:rPr>
        <w:t>本アプリに入力して頂いた個人情報の外部提供についてご説明します。</w:t>
      </w:r>
      <w:ins w:id="28" w:author="N&amp;A" w:date="2020-07-15T09:41:00Z">
        <w:del w:id="29" w:author="Ishiwata Hiroichiro" w:date="2020-07-19T11:47:00Z">
          <w:r w:rsidR="0052626B" w:rsidRPr="0052626B" w:rsidDel="001B082A">
            <w:rPr>
              <w:rFonts w:ascii="メイリオ" w:eastAsia="メイリオ" w:hAnsi="メイリオ" w:hint="eastAsia"/>
              <w:b/>
              <w:bCs/>
              <w:szCs w:val="21"/>
              <w:highlight w:val="green"/>
              <w:rPrChange w:id="30" w:author="N&amp;A" w:date="2020-07-15T09:43:00Z">
                <w:rPr>
                  <w:rFonts w:ascii="メイリオ" w:eastAsia="メイリオ" w:hAnsi="メイリオ" w:hint="eastAsia"/>
                  <w:b/>
                  <w:bCs/>
                  <w:szCs w:val="21"/>
                </w:rPr>
              </w:rPrChange>
            </w:rPr>
            <w:delText>【</w:delText>
          </w:r>
        </w:del>
      </w:ins>
      <w:del w:id="31" w:author="Ishiwata Hiroichiro" w:date="2020-07-19T11:47:00Z">
        <w:r w:rsidDel="001B082A">
          <w:rPr>
            <w:rFonts w:ascii="メイリオ" w:eastAsia="メイリオ" w:hAnsi="メイリオ" w:hint="eastAsia"/>
            <w:b/>
            <w:bCs/>
            <w:szCs w:val="21"/>
          </w:rPr>
          <w:delText>Famieeは、</w:delText>
        </w:r>
      </w:del>
      <w:ins w:id="32" w:author="N&amp;A" w:date="2020-07-15T09:46:00Z">
        <w:del w:id="33" w:author="Ishiwata Hiroichiro" w:date="2020-07-19T11:47:00Z">
          <w:r w:rsidR="00904028" w:rsidDel="001B082A">
            <w:rPr>
              <w:rFonts w:ascii="メイリオ" w:eastAsia="メイリオ" w:hAnsi="メイリオ" w:hint="eastAsia"/>
              <w:b/>
              <w:bCs/>
              <w:szCs w:val="21"/>
            </w:rPr>
            <w:delText>ユーザーの</w:delText>
          </w:r>
        </w:del>
      </w:ins>
      <w:del w:id="34" w:author="Ishiwata Hiroichiro" w:date="2020-07-19T11:47:00Z">
        <w:r w:rsidDel="001B082A">
          <w:rPr>
            <w:rFonts w:ascii="メイリオ" w:eastAsia="メイリオ" w:hAnsi="メイリオ" w:hint="eastAsia"/>
            <w:b/>
            <w:bCs/>
            <w:szCs w:val="21"/>
          </w:rPr>
          <w:delText>個人情報を</w:delText>
        </w:r>
        <w:r w:rsidR="00001F20" w:rsidDel="001B082A">
          <w:rPr>
            <w:rFonts w:ascii="メイリオ" w:eastAsia="メイリオ" w:hAnsi="メイリオ" w:hint="eastAsia"/>
            <w:b/>
            <w:bCs/>
            <w:szCs w:val="21"/>
          </w:rPr>
          <w:delText>非可逆に</w:delText>
        </w:r>
        <w:r w:rsidDel="001B082A">
          <w:rPr>
            <w:rFonts w:ascii="メイリオ" w:eastAsia="メイリオ" w:hAnsi="メイリオ" w:hint="eastAsia"/>
            <w:b/>
            <w:bCs/>
            <w:szCs w:val="21"/>
          </w:rPr>
          <w:delText>符号化しブロックチェーンに</w:delText>
        </w:r>
      </w:del>
      <w:ins w:id="35" w:author="N&amp;A" w:date="2020-07-15T09:59:00Z">
        <w:del w:id="36" w:author="Ishiwata Hiroichiro" w:date="2020-07-19T11:47:00Z">
          <w:r w:rsidR="00E843F9" w:rsidDel="001B082A">
            <w:rPr>
              <w:rFonts w:ascii="メイリオ" w:eastAsia="メイリオ" w:hAnsi="メイリオ" w:hint="eastAsia"/>
              <w:b/>
              <w:bCs/>
              <w:szCs w:val="21"/>
            </w:rPr>
            <w:delText>登録した</w:delText>
          </w:r>
        </w:del>
      </w:ins>
      <w:del w:id="37" w:author="Ishiwata Hiroichiro" w:date="2020-07-19T11:47:00Z">
        <w:r w:rsidDel="001B082A">
          <w:rPr>
            <w:rFonts w:ascii="メイリオ" w:eastAsia="メイリオ" w:hAnsi="メイリオ" w:hint="eastAsia"/>
            <w:b/>
            <w:bCs/>
            <w:szCs w:val="21"/>
          </w:rPr>
          <w:delText>書きこんだ後、個人情報をFamieeのサーバーから削除します。</w:delText>
        </w:r>
      </w:del>
      <w:ins w:id="38" w:author="N&amp;A" w:date="2020-07-15T09:41:00Z">
        <w:del w:id="39" w:author="Ishiwata Hiroichiro" w:date="2020-07-19T11:47:00Z">
          <w:r w:rsidR="0052626B" w:rsidRPr="0052626B" w:rsidDel="001B082A">
            <w:rPr>
              <w:rFonts w:ascii="メイリオ" w:eastAsia="メイリオ" w:hAnsi="メイリオ" w:hint="eastAsia"/>
              <w:b/>
              <w:bCs/>
              <w:szCs w:val="21"/>
              <w:highlight w:val="green"/>
              <w:rPrChange w:id="40" w:author="N&amp;A" w:date="2020-07-15T09:43:00Z">
                <w:rPr>
                  <w:rFonts w:ascii="メイリオ" w:eastAsia="メイリオ" w:hAnsi="メイリオ" w:hint="eastAsia"/>
                  <w:b/>
                  <w:bCs/>
                  <w:szCs w:val="21"/>
                </w:rPr>
              </w:rPrChange>
            </w:rPr>
            <w:delText>】</w:delText>
          </w:r>
        </w:del>
        <w:del w:id="41" w:author="Ishiwata Hiroichiro" w:date="2020-07-24T18:21:00Z">
          <w:r w:rsidR="0052626B" w:rsidRPr="0052626B" w:rsidDel="00F2103B">
            <w:rPr>
              <w:rFonts w:ascii="メイリオ" w:eastAsia="メイリオ" w:hAnsi="メイリオ" w:hint="eastAsia"/>
              <w:b/>
              <w:bCs/>
              <w:szCs w:val="21"/>
              <w:highlight w:val="green"/>
              <w:rPrChange w:id="42" w:author="N&amp;A" w:date="2020-07-15T09:43:00Z">
                <w:rPr>
                  <w:rFonts w:ascii="メイリオ" w:eastAsia="メイリオ" w:hAnsi="メイリオ" w:hint="eastAsia"/>
                  <w:b/>
                  <w:bCs/>
                  <w:szCs w:val="21"/>
                </w:rPr>
              </w:rPrChange>
            </w:rPr>
            <w:delText>【</w:delText>
          </w:r>
          <w:r w:rsidR="0052626B" w:rsidRPr="0052626B" w:rsidDel="00F2103B">
            <w:rPr>
              <w:rFonts w:ascii="メイリオ" w:eastAsia="メイリオ" w:hAnsi="メイリオ"/>
              <w:b/>
              <w:bCs/>
              <w:szCs w:val="21"/>
              <w:highlight w:val="green"/>
              <w:rPrChange w:id="43" w:author="N&amp;A" w:date="2020-07-15T09:43:00Z">
                <w:rPr>
                  <w:rFonts w:ascii="メイリオ" w:eastAsia="メイリオ" w:hAnsi="メイリオ"/>
                  <w:b/>
                  <w:bCs/>
                  <w:szCs w:val="21"/>
                </w:rPr>
              </w:rPrChange>
            </w:rPr>
            <w:delText>N&amp;A：この内容は</w:delText>
          </w:r>
        </w:del>
      </w:ins>
      <w:ins w:id="44" w:author="N&amp;A" w:date="2020-07-15T09:42:00Z">
        <w:del w:id="45" w:author="Ishiwata Hiroichiro" w:date="2020-07-24T18:21:00Z">
          <w:r w:rsidR="0052626B" w:rsidRPr="0052626B" w:rsidDel="00F2103B">
            <w:rPr>
              <w:rFonts w:ascii="メイリオ" w:eastAsia="メイリオ" w:hAnsi="メイリオ" w:hint="eastAsia"/>
              <w:b/>
              <w:bCs/>
              <w:szCs w:val="21"/>
              <w:highlight w:val="green"/>
              <w:rPrChange w:id="46" w:author="N&amp;A" w:date="2020-07-15T09:43:00Z">
                <w:rPr>
                  <w:rFonts w:ascii="メイリオ" w:eastAsia="メイリオ" w:hAnsi="メイリオ" w:hint="eastAsia"/>
                  <w:b/>
                  <w:bCs/>
                  <w:szCs w:val="21"/>
                </w:rPr>
              </w:rPrChange>
            </w:rPr>
            <w:delText>、</w:delText>
          </w:r>
        </w:del>
      </w:ins>
      <w:ins w:id="47" w:author="N&amp;A" w:date="2020-07-15T09:55:00Z">
        <w:del w:id="48" w:author="Ishiwata Hiroichiro" w:date="2020-07-24T18:21:00Z">
          <w:r w:rsidR="00904028" w:rsidDel="00F2103B">
            <w:rPr>
              <w:rFonts w:ascii="メイリオ" w:eastAsia="メイリオ" w:hAnsi="メイリオ" w:hint="eastAsia"/>
              <w:b/>
              <w:bCs/>
              <w:szCs w:val="21"/>
              <w:highlight w:val="green"/>
            </w:rPr>
            <w:delText>下記の4.の4点目及び</w:delText>
          </w:r>
        </w:del>
      </w:ins>
      <w:ins w:id="49" w:author="N&amp;A" w:date="2020-07-15T09:42:00Z">
        <w:del w:id="50" w:author="Ishiwata Hiroichiro" w:date="2020-07-24T18:21:00Z">
          <w:r w:rsidR="0052626B" w:rsidRPr="0052626B" w:rsidDel="00F2103B">
            <w:rPr>
              <w:rFonts w:ascii="メイリオ" w:eastAsia="メイリオ" w:hAnsi="メイリオ" w:hint="eastAsia"/>
              <w:b/>
              <w:bCs/>
              <w:szCs w:val="21"/>
              <w:highlight w:val="green"/>
              <w:rPrChange w:id="51" w:author="N&amp;A" w:date="2020-07-15T09:43:00Z">
                <w:rPr>
                  <w:rFonts w:ascii="メイリオ" w:eastAsia="メイリオ" w:hAnsi="メイリオ" w:hint="eastAsia"/>
                  <w:b/>
                  <w:bCs/>
                  <w:szCs w:val="21"/>
                </w:rPr>
              </w:rPrChange>
            </w:rPr>
            <w:delText>下記「７．</w:delText>
          </w:r>
          <w:r w:rsidR="0052626B" w:rsidRPr="0052626B" w:rsidDel="00F2103B">
            <w:rPr>
              <w:rFonts w:ascii="メイリオ" w:eastAsia="メイリオ" w:hAnsi="メイリオ"/>
              <w:b/>
              <w:bCs/>
              <w:szCs w:val="21"/>
              <w:highlight w:val="green"/>
              <w:rPrChange w:id="52" w:author="N&amp;A" w:date="2020-07-15T09:43:00Z">
                <w:rPr>
                  <w:rFonts w:ascii="メイリオ" w:eastAsia="メイリオ" w:hAnsi="メイリオ"/>
                  <w:b/>
                  <w:bCs/>
                  <w:szCs w:val="21"/>
                </w:rPr>
              </w:rPrChange>
            </w:rPr>
            <w:delText>個人情報の</w:delText>
          </w:r>
          <w:r w:rsidR="0052626B" w:rsidRPr="0052626B" w:rsidDel="00F2103B">
            <w:rPr>
              <w:rFonts w:ascii="メイリオ" w:eastAsia="メイリオ" w:hAnsi="メイリオ" w:hint="eastAsia"/>
              <w:b/>
              <w:bCs/>
              <w:szCs w:val="21"/>
              <w:highlight w:val="green"/>
              <w:rPrChange w:id="53" w:author="N&amp;A" w:date="2020-07-15T09:43:00Z">
                <w:rPr>
                  <w:rFonts w:ascii="メイリオ" w:eastAsia="メイリオ" w:hAnsi="メイリオ" w:hint="eastAsia"/>
                  <w:b/>
                  <w:bCs/>
                  <w:szCs w:val="21"/>
                </w:rPr>
              </w:rPrChange>
            </w:rPr>
            <w:delText>削除と</w:delText>
          </w:r>
          <w:r w:rsidR="0052626B" w:rsidRPr="0052626B" w:rsidDel="00F2103B">
            <w:rPr>
              <w:rFonts w:ascii="メイリオ" w:eastAsia="メイリオ" w:hAnsi="メイリオ"/>
              <w:b/>
              <w:bCs/>
              <w:szCs w:val="21"/>
              <w:highlight w:val="green"/>
              <w:rPrChange w:id="54" w:author="N&amp;A" w:date="2020-07-15T09:43:00Z">
                <w:rPr>
                  <w:rFonts w:ascii="メイリオ" w:eastAsia="メイリオ" w:hAnsi="メイリオ"/>
                  <w:b/>
                  <w:bCs/>
                  <w:szCs w:val="21"/>
                </w:rPr>
              </w:rPrChange>
            </w:rPr>
            <w:delText>開示</w:delText>
          </w:r>
          <w:r w:rsidR="0052626B" w:rsidRPr="0052626B" w:rsidDel="00F2103B">
            <w:rPr>
              <w:rFonts w:ascii="メイリオ" w:eastAsia="メイリオ" w:hAnsi="メイリオ" w:hint="eastAsia"/>
              <w:b/>
              <w:bCs/>
              <w:szCs w:val="21"/>
              <w:highlight w:val="green"/>
              <w:rPrChange w:id="55" w:author="N&amp;A" w:date="2020-07-15T09:43:00Z">
                <w:rPr>
                  <w:rFonts w:ascii="メイリオ" w:eastAsia="メイリオ" w:hAnsi="メイリオ" w:hint="eastAsia"/>
                  <w:b/>
                  <w:bCs/>
                  <w:szCs w:val="21"/>
                </w:rPr>
              </w:rPrChange>
            </w:rPr>
            <w:delText>、訂正について」にも記載されています。</w:delText>
          </w:r>
        </w:del>
      </w:ins>
      <w:ins w:id="56" w:author="N&amp;A" w:date="2020-07-15T09:48:00Z">
        <w:del w:id="57" w:author="Ishiwata Hiroichiro" w:date="2020-07-24T18:21:00Z">
          <w:r w:rsidR="00904028" w:rsidDel="00F2103B">
            <w:rPr>
              <w:rFonts w:ascii="メイリオ" w:eastAsia="メイリオ" w:hAnsi="メイリオ" w:hint="eastAsia"/>
              <w:b/>
              <w:bCs/>
              <w:szCs w:val="21"/>
              <w:highlight w:val="green"/>
            </w:rPr>
            <w:delText>重ねて記載する必要があるか念のためご確認ください。</w:delText>
          </w:r>
        </w:del>
      </w:ins>
      <w:ins w:id="58" w:author="N&amp;A" w:date="2020-07-15T09:41:00Z">
        <w:del w:id="59" w:author="Ishiwata Hiroichiro" w:date="2020-07-24T18:21:00Z">
          <w:r w:rsidR="0052626B" w:rsidRPr="0052626B" w:rsidDel="00F2103B">
            <w:rPr>
              <w:rFonts w:ascii="メイリオ" w:eastAsia="メイリオ" w:hAnsi="メイリオ" w:hint="eastAsia"/>
              <w:b/>
              <w:bCs/>
              <w:szCs w:val="21"/>
              <w:highlight w:val="green"/>
              <w:rPrChange w:id="60" w:author="N&amp;A" w:date="2020-07-15T09:43:00Z">
                <w:rPr>
                  <w:rFonts w:ascii="メイリオ" w:eastAsia="メイリオ" w:hAnsi="メイリオ" w:hint="eastAsia"/>
                  <w:b/>
                  <w:bCs/>
                  <w:szCs w:val="21"/>
                </w:rPr>
              </w:rPrChange>
            </w:rPr>
            <w:delText>】</w:delText>
          </w:r>
        </w:del>
      </w:ins>
    </w:p>
    <w:p w14:paraId="6D385B35" w14:textId="2870DDE1" w:rsidR="00BF1414" w:rsidRDefault="003446F5" w:rsidP="009F4B47">
      <w:pPr>
        <w:rPr>
          <w:rFonts w:ascii="メイリオ" w:eastAsia="メイリオ" w:hAnsi="メイリオ"/>
          <w:szCs w:val="21"/>
        </w:rPr>
      </w:pPr>
      <w:r>
        <w:rPr>
          <w:rFonts w:ascii="メイリオ" w:eastAsia="メイリオ" w:hAnsi="メイリオ" w:hint="eastAsia"/>
          <w:szCs w:val="21"/>
        </w:rPr>
        <w:t>・</w:t>
      </w:r>
      <w:proofErr w:type="spellStart"/>
      <w:r w:rsidR="00FA57EA">
        <w:rPr>
          <w:rFonts w:ascii="メイリオ" w:eastAsia="メイリオ" w:hAnsi="メイリオ" w:hint="eastAsia"/>
          <w:szCs w:val="21"/>
        </w:rPr>
        <w:t>Famiee</w:t>
      </w:r>
      <w:proofErr w:type="spellEnd"/>
      <w:r w:rsidR="009F4B47" w:rsidRPr="001A055C">
        <w:rPr>
          <w:rFonts w:ascii="メイリオ" w:eastAsia="メイリオ" w:hAnsi="メイリオ" w:hint="eastAsia"/>
          <w:szCs w:val="21"/>
        </w:rPr>
        <w:t>は、法令に基づく場合を除き、事前に</w:t>
      </w:r>
      <w:r w:rsidR="000C3425" w:rsidRPr="001A055C">
        <w:rPr>
          <w:rFonts w:ascii="メイリオ" w:eastAsia="メイリオ" w:hAnsi="メイリオ" w:hint="eastAsia"/>
          <w:szCs w:val="21"/>
        </w:rPr>
        <w:t>ユーザー</w:t>
      </w:r>
      <w:r w:rsidR="009F4B47" w:rsidRPr="001A055C">
        <w:rPr>
          <w:rFonts w:ascii="メイリオ" w:eastAsia="メイリオ" w:hAnsi="メイリオ" w:hint="eastAsia"/>
          <w:szCs w:val="21"/>
        </w:rPr>
        <w:t>の同意を得ることなく個人情報等を第三者に提供することはありません。</w:t>
      </w:r>
      <w:r w:rsidR="00BF1414" w:rsidRPr="00BF1414">
        <w:rPr>
          <w:rFonts w:ascii="メイリオ" w:eastAsia="メイリオ" w:hAnsi="メイリオ" w:hint="eastAsia"/>
          <w:szCs w:val="21"/>
        </w:rPr>
        <w:t>なお、ユーザーが</w:t>
      </w:r>
      <w:proofErr w:type="spellStart"/>
      <w:r w:rsidR="00BF1414" w:rsidRPr="00BF1414">
        <w:rPr>
          <w:rFonts w:ascii="メイリオ" w:eastAsia="メイリオ" w:hAnsi="メイリオ"/>
          <w:szCs w:val="21"/>
        </w:rPr>
        <w:t>Famiee</w:t>
      </w:r>
      <w:proofErr w:type="spellEnd"/>
      <w:r w:rsidR="00BF1414" w:rsidRPr="00BF1414">
        <w:rPr>
          <w:rFonts w:ascii="メイリオ" w:eastAsia="メイリオ" w:hAnsi="メイリオ"/>
          <w:szCs w:val="21"/>
        </w:rPr>
        <w:t>に提供した身分証等に虚偽の記載がある場合、警察等の第三者機関に通知する可能性があります。</w:t>
      </w:r>
    </w:p>
    <w:p w14:paraId="6E296A12" w14:textId="2D09DFA2" w:rsidR="009F4B47" w:rsidRPr="001A055C" w:rsidRDefault="00BF1414" w:rsidP="009F4B47">
      <w:pPr>
        <w:rPr>
          <w:rFonts w:ascii="メイリオ" w:eastAsia="メイリオ" w:hAnsi="メイリオ"/>
          <w:szCs w:val="21"/>
        </w:rPr>
      </w:pPr>
      <w:r>
        <w:rPr>
          <w:rFonts w:ascii="メイリオ" w:eastAsia="メイリオ" w:hAnsi="メイリオ" w:hint="eastAsia"/>
          <w:szCs w:val="21"/>
        </w:rPr>
        <w:t>・</w:t>
      </w:r>
      <w:r w:rsidR="00EC06BE">
        <w:rPr>
          <w:rFonts w:ascii="メイリオ" w:eastAsia="メイリオ" w:hAnsi="メイリオ" w:hint="eastAsia"/>
          <w:szCs w:val="21"/>
        </w:rPr>
        <w:t>「パートナーシップ証明書」の</w:t>
      </w:r>
      <w:r>
        <w:rPr>
          <w:rFonts w:ascii="メイリオ" w:eastAsia="メイリオ" w:hAnsi="メイリオ" w:hint="eastAsia"/>
          <w:szCs w:val="21"/>
        </w:rPr>
        <w:t>提出</w:t>
      </w:r>
      <w:r w:rsidR="00EC06BE">
        <w:rPr>
          <w:rFonts w:ascii="メイリオ" w:eastAsia="メイリオ" w:hAnsi="メイリオ" w:hint="eastAsia"/>
          <w:szCs w:val="21"/>
        </w:rPr>
        <w:t>は、ユーザー自ら行っていただきます。</w:t>
      </w:r>
    </w:p>
    <w:p w14:paraId="0C794A93" w14:textId="65E24E31" w:rsidR="009F4B47" w:rsidRPr="00EB6F79" w:rsidRDefault="003446F5" w:rsidP="009F4B47">
      <w:pPr>
        <w:rPr>
          <w:rFonts w:ascii="メイリオ" w:eastAsia="メイリオ" w:hAnsi="メイリオ"/>
          <w:szCs w:val="21"/>
          <w:highlight w:val="yellow"/>
        </w:rPr>
      </w:pPr>
      <w:r>
        <w:rPr>
          <w:rFonts w:ascii="メイリオ" w:eastAsia="メイリオ" w:hAnsi="メイリオ" w:hint="eastAsia"/>
          <w:szCs w:val="21"/>
        </w:rPr>
        <w:t>・</w:t>
      </w:r>
      <w:proofErr w:type="spellStart"/>
      <w:r w:rsidR="00EC06BE">
        <w:rPr>
          <w:rFonts w:ascii="メイリオ" w:eastAsia="メイリオ" w:hAnsi="メイリオ" w:hint="eastAsia"/>
          <w:szCs w:val="21"/>
        </w:rPr>
        <w:t>Famiee</w:t>
      </w:r>
      <w:proofErr w:type="spellEnd"/>
      <w:r w:rsidR="00EC06BE">
        <w:rPr>
          <w:rFonts w:ascii="メイリオ" w:eastAsia="メイリオ" w:hAnsi="メイリオ" w:hint="eastAsia"/>
          <w:szCs w:val="21"/>
        </w:rPr>
        <w:t>は、</w:t>
      </w:r>
      <w:del w:id="61" w:author="N&amp;A" w:date="2020-07-14T13:22:00Z">
        <w:r w:rsidR="00EC06BE" w:rsidDel="00B91FCA">
          <w:rPr>
            <w:rFonts w:ascii="メイリオ" w:eastAsia="メイリオ" w:hAnsi="メイリオ" w:hint="eastAsia"/>
            <w:szCs w:val="21"/>
          </w:rPr>
          <w:delText>登録</w:delText>
        </w:r>
      </w:del>
      <w:r w:rsidR="00EC06BE">
        <w:rPr>
          <w:rFonts w:ascii="メイリオ" w:eastAsia="メイリオ" w:hAnsi="メイリオ" w:hint="eastAsia"/>
          <w:szCs w:val="21"/>
        </w:rPr>
        <w:t>ユーザーによる「パートナーシップ証明書」の提出を受けた企業</w:t>
      </w:r>
      <w:r w:rsidR="00BF1414">
        <w:rPr>
          <w:rFonts w:ascii="メイリオ" w:eastAsia="メイリオ" w:hAnsi="メイリオ" w:hint="eastAsia"/>
          <w:szCs w:val="21"/>
        </w:rPr>
        <w:t>のために</w:t>
      </w:r>
      <w:r w:rsidR="00EC06BE">
        <w:rPr>
          <w:rFonts w:ascii="メイリオ" w:eastAsia="メイリオ" w:hAnsi="メイリオ" w:hint="eastAsia"/>
          <w:szCs w:val="21"/>
        </w:rPr>
        <w:t>「パートナーシップ証明書」の内容</w:t>
      </w:r>
      <w:r w:rsidR="00034385">
        <w:rPr>
          <w:rFonts w:ascii="メイリオ" w:eastAsia="メイリオ" w:hAnsi="メイリオ" w:hint="eastAsia"/>
          <w:szCs w:val="21"/>
        </w:rPr>
        <w:t>を</w:t>
      </w:r>
      <w:r w:rsidR="00BF1414">
        <w:rPr>
          <w:rFonts w:ascii="メイリオ" w:eastAsia="メイリオ" w:hAnsi="メイリオ" w:hint="eastAsia"/>
          <w:szCs w:val="21"/>
        </w:rPr>
        <w:t>確認</w:t>
      </w:r>
      <w:r w:rsidR="00034385">
        <w:rPr>
          <w:rFonts w:ascii="メイリオ" w:eastAsia="メイリオ" w:hAnsi="メイリオ" w:hint="eastAsia"/>
          <w:szCs w:val="21"/>
        </w:rPr>
        <w:t>する</w:t>
      </w:r>
      <w:r w:rsidR="00BF1414">
        <w:rPr>
          <w:rFonts w:ascii="メイリオ" w:eastAsia="メイリオ" w:hAnsi="メイリオ" w:hint="eastAsia"/>
          <w:szCs w:val="21"/>
        </w:rPr>
        <w:t>W</w:t>
      </w:r>
      <w:r w:rsidR="00BF1414">
        <w:rPr>
          <w:rFonts w:ascii="メイリオ" w:eastAsia="メイリオ" w:hAnsi="メイリオ"/>
          <w:szCs w:val="21"/>
        </w:rPr>
        <w:t>eb</w:t>
      </w:r>
      <w:r w:rsidR="00034385">
        <w:rPr>
          <w:rFonts w:ascii="メイリオ" w:eastAsia="メイリオ" w:hAnsi="メイリオ" w:hint="eastAsia"/>
          <w:szCs w:val="21"/>
        </w:rPr>
        <w:t>サイトを提供しますが、</w:t>
      </w:r>
      <w:del w:id="62" w:author="N&amp;A" w:date="2020-07-15T09:56:00Z">
        <w:r w:rsidR="00BF1414" w:rsidDel="00E843F9">
          <w:rPr>
            <w:rFonts w:ascii="メイリオ" w:eastAsia="メイリオ" w:hAnsi="メイリオ" w:hint="eastAsia"/>
            <w:szCs w:val="21"/>
          </w:rPr>
          <w:delText>かかる</w:delText>
        </w:r>
      </w:del>
      <w:ins w:id="63" w:author="N&amp;A" w:date="2020-07-15T09:56:00Z">
        <w:r w:rsidR="00E843F9">
          <w:rPr>
            <w:rFonts w:ascii="メイリオ" w:eastAsia="メイリオ" w:hAnsi="メイリオ" w:hint="eastAsia"/>
            <w:szCs w:val="21"/>
          </w:rPr>
          <w:t>そのW</w:t>
        </w:r>
        <w:r w:rsidR="00E843F9">
          <w:rPr>
            <w:rFonts w:ascii="メイリオ" w:eastAsia="メイリオ" w:hAnsi="メイリオ"/>
            <w:szCs w:val="21"/>
          </w:rPr>
          <w:t>eb</w:t>
        </w:r>
      </w:ins>
      <w:r w:rsidR="00BF1414">
        <w:rPr>
          <w:rFonts w:ascii="メイリオ" w:eastAsia="メイリオ" w:hAnsi="メイリオ" w:hint="eastAsia"/>
          <w:szCs w:val="21"/>
        </w:rPr>
        <w:t>サイトで</w:t>
      </w:r>
      <w:proofErr w:type="spellStart"/>
      <w:r w:rsidR="00034385">
        <w:rPr>
          <w:rFonts w:ascii="メイリオ" w:eastAsia="メイリオ" w:hAnsi="メイリオ" w:hint="eastAsia"/>
          <w:szCs w:val="21"/>
        </w:rPr>
        <w:t>Famiee</w:t>
      </w:r>
      <w:proofErr w:type="spellEnd"/>
      <w:r w:rsidR="00034385">
        <w:rPr>
          <w:rFonts w:ascii="メイリオ" w:eastAsia="メイリオ" w:hAnsi="メイリオ" w:hint="eastAsia"/>
          <w:szCs w:val="21"/>
        </w:rPr>
        <w:t>が提供する情報は、</w:t>
      </w:r>
      <w:del w:id="64" w:author="N&amp;A" w:date="2020-07-14T13:22:00Z">
        <w:r w:rsidR="00BF1414" w:rsidDel="00B91FCA">
          <w:rPr>
            <w:rFonts w:ascii="メイリオ" w:eastAsia="メイリオ" w:hAnsi="メイリオ" w:hint="eastAsia"/>
            <w:szCs w:val="21"/>
          </w:rPr>
          <w:delText>登録</w:delText>
        </w:r>
      </w:del>
      <w:r w:rsidR="00BF1414">
        <w:rPr>
          <w:rFonts w:ascii="メイリオ" w:eastAsia="メイリオ" w:hAnsi="メイリオ" w:hint="eastAsia"/>
          <w:szCs w:val="21"/>
        </w:rPr>
        <w:t>ユーザーが提出した</w:t>
      </w:r>
      <w:r w:rsidR="00034385">
        <w:rPr>
          <w:rFonts w:ascii="メイリオ" w:eastAsia="メイリオ" w:hAnsi="メイリオ" w:hint="eastAsia"/>
          <w:szCs w:val="21"/>
        </w:rPr>
        <w:t>「パートナーシップ証明書」の内容と本アプリを通じてブロックチェーン上に登録</w:t>
      </w:r>
      <w:r w:rsidR="00BF1414">
        <w:rPr>
          <w:rFonts w:ascii="メイリオ" w:eastAsia="メイリオ" w:hAnsi="メイリオ" w:hint="eastAsia"/>
          <w:szCs w:val="21"/>
        </w:rPr>
        <w:t>された</w:t>
      </w:r>
      <w:r w:rsidR="00034385">
        <w:rPr>
          <w:rFonts w:ascii="メイリオ" w:eastAsia="メイリオ" w:hAnsi="メイリオ" w:hint="eastAsia"/>
          <w:szCs w:val="21"/>
        </w:rPr>
        <w:t>符号化後情報が一致しているか否か</w:t>
      </w:r>
      <w:r w:rsidR="00BF1414">
        <w:rPr>
          <w:rFonts w:ascii="メイリオ" w:eastAsia="メイリオ" w:hAnsi="メイリオ" w:hint="eastAsia"/>
          <w:szCs w:val="21"/>
        </w:rPr>
        <w:t>、</w:t>
      </w:r>
      <w:ins w:id="65" w:author="N&amp;A" w:date="2020-07-15T09:37:00Z">
        <w:r w:rsidR="0052626B">
          <w:rPr>
            <w:rFonts w:ascii="メイリオ" w:eastAsia="メイリオ" w:hAnsi="メイリオ" w:hint="eastAsia"/>
            <w:szCs w:val="21"/>
          </w:rPr>
          <w:t>のみ</w:t>
        </w:r>
      </w:ins>
      <w:r w:rsidR="00034385">
        <w:rPr>
          <w:rFonts w:ascii="メイリオ" w:eastAsia="メイリオ" w:hAnsi="メイリオ" w:hint="eastAsia"/>
          <w:szCs w:val="21"/>
        </w:rPr>
        <w:t>です。</w:t>
      </w:r>
    </w:p>
    <w:p w14:paraId="06611B34" w14:textId="3AC1B652" w:rsidR="00BF1414" w:rsidRDefault="0052626B" w:rsidP="009F4B47">
      <w:pPr>
        <w:rPr>
          <w:rFonts w:ascii="メイリオ" w:eastAsia="メイリオ" w:hAnsi="メイリオ"/>
          <w:szCs w:val="21"/>
        </w:rPr>
      </w:pPr>
      <w:ins w:id="66" w:author="N&amp;A" w:date="2020-07-15T09:43:00Z">
        <w:del w:id="67" w:author="Ishiwata Hiroichiro" w:date="2020-07-24T18:21:00Z">
          <w:r w:rsidRPr="00303BD2" w:rsidDel="00F2103B">
            <w:rPr>
              <w:rFonts w:ascii="メイリオ" w:eastAsia="メイリオ" w:hAnsi="メイリオ" w:hint="eastAsia"/>
              <w:b/>
              <w:bCs/>
              <w:szCs w:val="21"/>
              <w:highlight w:val="green"/>
            </w:rPr>
            <w:delText>【</w:delText>
          </w:r>
        </w:del>
      </w:ins>
      <w:r w:rsidR="00EB6F79">
        <w:rPr>
          <w:rFonts w:ascii="メイリオ" w:eastAsia="メイリオ" w:hAnsi="メイリオ" w:hint="eastAsia"/>
          <w:szCs w:val="21"/>
        </w:rPr>
        <w:t>・</w:t>
      </w:r>
      <w:proofErr w:type="spellStart"/>
      <w:r w:rsidR="00EB6F79">
        <w:rPr>
          <w:rFonts w:ascii="メイリオ" w:eastAsia="メイリオ" w:hAnsi="メイリオ"/>
          <w:szCs w:val="21"/>
        </w:rPr>
        <w:t>Famiee</w:t>
      </w:r>
      <w:proofErr w:type="spellEnd"/>
      <w:r w:rsidR="00EB6F79">
        <w:rPr>
          <w:rFonts w:ascii="メイリオ" w:eastAsia="メイリオ" w:hAnsi="メイリオ" w:hint="eastAsia"/>
          <w:szCs w:val="21"/>
        </w:rPr>
        <w:t>は、ユーザーの個人情報を</w:t>
      </w:r>
      <w:ins w:id="68" w:author="N&amp;A" w:date="2020-07-15T09:46:00Z">
        <w:r w:rsidR="00904028">
          <w:rPr>
            <w:rFonts w:ascii="メイリオ" w:eastAsia="メイリオ" w:hAnsi="メイリオ" w:hint="eastAsia"/>
            <w:szCs w:val="21"/>
          </w:rPr>
          <w:t>非</w:t>
        </w:r>
      </w:ins>
      <w:ins w:id="69" w:author="N&amp;A" w:date="2020-07-15T09:47:00Z">
        <w:r w:rsidR="00904028">
          <w:rPr>
            <w:rFonts w:ascii="メイリオ" w:eastAsia="メイリオ" w:hAnsi="メイリオ" w:hint="eastAsia"/>
            <w:szCs w:val="21"/>
          </w:rPr>
          <w:t>可逆に</w:t>
        </w:r>
      </w:ins>
      <w:r w:rsidR="00EB6F79" w:rsidRPr="00D87BD4">
        <w:rPr>
          <w:rFonts w:ascii="メイリオ" w:eastAsia="メイリオ" w:hAnsi="メイリオ" w:hint="eastAsia"/>
          <w:szCs w:val="21"/>
        </w:rPr>
        <w:t>符号化しブロックチェーンに登録した後、</w:t>
      </w:r>
      <w:ins w:id="70" w:author="N&amp;A" w:date="2020-07-15T09:50:00Z">
        <w:r w:rsidR="00904028">
          <w:rPr>
            <w:rFonts w:ascii="メイリオ" w:eastAsia="メイリオ" w:hAnsi="メイリオ" w:hint="eastAsia"/>
            <w:szCs w:val="21"/>
          </w:rPr>
          <w:t>個人情報を</w:t>
        </w:r>
      </w:ins>
      <w:proofErr w:type="spellStart"/>
      <w:r w:rsidR="00EB6F79" w:rsidRPr="00D87BD4">
        <w:rPr>
          <w:rFonts w:ascii="メイリオ" w:eastAsia="メイリオ" w:hAnsi="メイリオ" w:hint="eastAsia"/>
          <w:szCs w:val="21"/>
        </w:rPr>
        <w:t>Famiee</w:t>
      </w:r>
      <w:proofErr w:type="spellEnd"/>
      <w:r w:rsidR="00EB6F79" w:rsidRPr="00D87BD4">
        <w:rPr>
          <w:rFonts w:ascii="メイリオ" w:eastAsia="メイリオ" w:hAnsi="メイリオ" w:hint="eastAsia"/>
          <w:szCs w:val="21"/>
        </w:rPr>
        <w:t>のサーバーから削除いたしま</w:t>
      </w:r>
      <w:r w:rsidR="00EB6F79">
        <w:rPr>
          <w:rFonts w:ascii="メイリオ" w:eastAsia="メイリオ" w:hAnsi="メイリオ" w:hint="eastAsia"/>
          <w:szCs w:val="21"/>
        </w:rPr>
        <w:t>す</w:t>
      </w:r>
      <w:commentRangeStart w:id="71"/>
      <w:r w:rsidR="00BF1414">
        <w:rPr>
          <w:rFonts w:ascii="メイリオ" w:eastAsia="メイリオ" w:hAnsi="メイリオ" w:hint="eastAsia"/>
          <w:szCs w:val="21"/>
        </w:rPr>
        <w:t>。</w:t>
      </w:r>
      <w:ins w:id="72" w:author="N&amp;A" w:date="2020-07-15T09:43:00Z">
        <w:del w:id="73" w:author="Ishiwata Hiroichiro" w:date="2020-07-24T18:21:00Z">
          <w:r w:rsidRPr="00303BD2" w:rsidDel="00F2103B">
            <w:rPr>
              <w:rFonts w:ascii="メイリオ" w:eastAsia="メイリオ" w:hAnsi="メイリオ" w:hint="eastAsia"/>
              <w:b/>
              <w:bCs/>
              <w:szCs w:val="21"/>
              <w:highlight w:val="green"/>
            </w:rPr>
            <w:delText>】【N&amp;A：この内容は、下記「７．</w:delText>
          </w:r>
          <w:r w:rsidRPr="00303BD2" w:rsidDel="00F2103B">
            <w:rPr>
              <w:rFonts w:ascii="メイリオ" w:eastAsia="メイリオ" w:hAnsi="メイリオ"/>
              <w:b/>
              <w:bCs/>
              <w:szCs w:val="21"/>
              <w:highlight w:val="green"/>
            </w:rPr>
            <w:delText>個人情報の</w:delText>
          </w:r>
          <w:r w:rsidRPr="00303BD2" w:rsidDel="00F2103B">
            <w:rPr>
              <w:rFonts w:ascii="メイリオ" w:eastAsia="メイリオ" w:hAnsi="メイリオ" w:hint="eastAsia"/>
              <w:b/>
              <w:bCs/>
              <w:szCs w:val="21"/>
              <w:highlight w:val="green"/>
            </w:rPr>
            <w:delText>削除と</w:delText>
          </w:r>
          <w:r w:rsidRPr="00303BD2" w:rsidDel="00F2103B">
            <w:rPr>
              <w:rFonts w:ascii="メイリオ" w:eastAsia="メイリオ" w:hAnsi="メイリオ"/>
              <w:b/>
              <w:bCs/>
              <w:szCs w:val="21"/>
              <w:highlight w:val="green"/>
            </w:rPr>
            <w:delText>開示</w:delText>
          </w:r>
          <w:r w:rsidRPr="00303BD2" w:rsidDel="00F2103B">
            <w:rPr>
              <w:rFonts w:ascii="メイリオ" w:eastAsia="メイリオ" w:hAnsi="メイリオ" w:hint="eastAsia"/>
              <w:b/>
              <w:bCs/>
              <w:szCs w:val="21"/>
              <w:highlight w:val="green"/>
            </w:rPr>
            <w:delText>、訂正について」にも記載されています。</w:delText>
          </w:r>
        </w:del>
      </w:ins>
      <w:ins w:id="74" w:author="N&amp;A" w:date="2020-07-15T09:48:00Z">
        <w:del w:id="75" w:author="Ishiwata Hiroichiro" w:date="2020-07-24T18:21:00Z">
          <w:r w:rsidR="00904028" w:rsidDel="00F2103B">
            <w:rPr>
              <w:rFonts w:ascii="メイリオ" w:eastAsia="メイリオ" w:hAnsi="メイリオ" w:hint="eastAsia"/>
              <w:b/>
              <w:bCs/>
              <w:szCs w:val="21"/>
              <w:highlight w:val="green"/>
            </w:rPr>
            <w:delText>重ねて記載する必要があるか念のためご確認ください。</w:delText>
          </w:r>
        </w:del>
      </w:ins>
      <w:ins w:id="76" w:author="N&amp;A" w:date="2020-07-15T09:43:00Z">
        <w:del w:id="77" w:author="Ishiwata Hiroichiro" w:date="2020-07-24T18:21:00Z">
          <w:r w:rsidRPr="00303BD2" w:rsidDel="00F2103B">
            <w:rPr>
              <w:rFonts w:ascii="メイリオ" w:eastAsia="メイリオ" w:hAnsi="メイリオ" w:hint="eastAsia"/>
              <w:b/>
              <w:bCs/>
              <w:szCs w:val="21"/>
              <w:highlight w:val="green"/>
            </w:rPr>
            <w:delText>】</w:delText>
          </w:r>
        </w:del>
      </w:ins>
      <w:commentRangeEnd w:id="71"/>
      <w:r w:rsidR="00F2103B">
        <w:rPr>
          <w:rStyle w:val="a7"/>
        </w:rPr>
        <w:commentReference w:id="71"/>
      </w:r>
    </w:p>
    <w:p w14:paraId="63F4D110" w14:textId="7751EAA0" w:rsidR="00EB6F79" w:rsidRDefault="00BF1414" w:rsidP="009F4B47">
      <w:pPr>
        <w:rPr>
          <w:rFonts w:ascii="メイリオ" w:eastAsia="メイリオ" w:hAnsi="メイリオ"/>
          <w:szCs w:val="21"/>
        </w:rPr>
      </w:pPr>
      <w:r w:rsidRPr="001C5C59">
        <w:rPr>
          <w:rFonts w:ascii="メイリオ" w:eastAsia="メイリオ" w:hAnsi="メイリオ" w:hint="eastAsia"/>
          <w:szCs w:val="21"/>
        </w:rPr>
        <w:t>・サーバーから、個人情報を削除する前において、法</w:t>
      </w:r>
      <w:ins w:id="79" w:author="N&amp;A" w:date="2020-07-15T09:37:00Z">
        <w:r w:rsidR="0052626B">
          <w:rPr>
            <w:rFonts w:ascii="メイリオ" w:eastAsia="メイリオ" w:hAnsi="メイリオ" w:hint="eastAsia"/>
            <w:szCs w:val="21"/>
          </w:rPr>
          <w:t>令</w:t>
        </w:r>
      </w:ins>
      <w:del w:id="80" w:author="N&amp;A" w:date="2020-07-15T09:37:00Z">
        <w:r w:rsidRPr="001C5C59" w:rsidDel="0052626B">
          <w:rPr>
            <w:rFonts w:ascii="メイリオ" w:eastAsia="メイリオ" w:hAnsi="メイリオ" w:hint="eastAsia"/>
            <w:szCs w:val="21"/>
          </w:rPr>
          <w:delText>律</w:delText>
        </w:r>
      </w:del>
      <w:r w:rsidRPr="001C5C59">
        <w:rPr>
          <w:rFonts w:ascii="メイリオ" w:eastAsia="メイリオ" w:hAnsi="メイリオ" w:hint="eastAsia"/>
          <w:szCs w:val="21"/>
        </w:rPr>
        <w:t>に基づき開示しなければならない場合、</w:t>
      </w:r>
      <w:r w:rsidRPr="001C5C59">
        <w:rPr>
          <w:rFonts w:ascii="メイリオ" w:eastAsia="メイリオ" w:hAnsi="メイリオ"/>
          <w:szCs w:val="21"/>
        </w:rPr>
        <w:t>裁判所、警察、税務署、消費者センター、その他の法</w:t>
      </w:r>
      <w:ins w:id="81" w:author="N&amp;A" w:date="2020-07-15T09:37:00Z">
        <w:r w:rsidR="0052626B">
          <w:rPr>
            <w:rFonts w:ascii="メイリオ" w:eastAsia="メイリオ" w:hAnsi="メイリオ" w:hint="eastAsia"/>
            <w:szCs w:val="21"/>
          </w:rPr>
          <w:t>令</w:t>
        </w:r>
      </w:ins>
      <w:del w:id="82" w:author="N&amp;A" w:date="2020-07-15T09:38:00Z">
        <w:r w:rsidRPr="001C5C59" w:rsidDel="0052626B">
          <w:rPr>
            <w:rFonts w:ascii="メイリオ" w:eastAsia="メイリオ" w:hAnsi="メイリオ"/>
            <w:szCs w:val="21"/>
          </w:rPr>
          <w:delText>律や条例</w:delText>
        </w:r>
      </w:del>
      <w:r w:rsidRPr="001C5C59">
        <w:rPr>
          <w:rFonts w:ascii="メイリオ" w:eastAsia="メイリオ" w:hAnsi="メイリオ"/>
          <w:szCs w:val="21"/>
        </w:rPr>
        <w:t>などで認められた権限を持つ機関から要請がある場合は、これに</w:t>
      </w:r>
      <w:r w:rsidR="001C5C59" w:rsidRPr="001C5C59">
        <w:rPr>
          <w:rFonts w:ascii="メイリオ" w:eastAsia="メイリオ" w:hAnsi="メイリオ" w:hint="eastAsia"/>
          <w:szCs w:val="21"/>
        </w:rPr>
        <w:t>協力し、</w:t>
      </w:r>
      <w:del w:id="83" w:author="N&amp;A" w:date="2020-07-15T09:39:00Z">
        <w:r w:rsidRPr="001C5C59" w:rsidDel="0052626B">
          <w:rPr>
            <w:rFonts w:ascii="メイリオ" w:eastAsia="メイリオ" w:hAnsi="メイリオ"/>
            <w:szCs w:val="21"/>
          </w:rPr>
          <w:delText>ご本人</w:delText>
        </w:r>
      </w:del>
      <w:ins w:id="84" w:author="N&amp;A" w:date="2020-07-15T09:39:00Z">
        <w:r w:rsidR="0052626B">
          <w:rPr>
            <w:rFonts w:ascii="メイリオ" w:eastAsia="メイリオ" w:hAnsi="メイリオ" w:hint="eastAsia"/>
            <w:szCs w:val="21"/>
          </w:rPr>
          <w:t>ユーザー</w:t>
        </w:r>
      </w:ins>
      <w:r w:rsidRPr="001C5C59">
        <w:rPr>
          <w:rFonts w:ascii="メイリオ" w:eastAsia="メイリオ" w:hAnsi="メイリオ"/>
          <w:szCs w:val="21"/>
        </w:rPr>
        <w:t>の</w:t>
      </w:r>
      <w:del w:id="85" w:author="N&amp;A" w:date="2020-07-15T09:39:00Z">
        <w:r w:rsidRPr="001C5C59" w:rsidDel="0052626B">
          <w:rPr>
            <w:rFonts w:ascii="メイリオ" w:eastAsia="メイリオ" w:hAnsi="メイリオ"/>
            <w:szCs w:val="21"/>
          </w:rPr>
          <w:delText>許可</w:delText>
        </w:r>
      </w:del>
      <w:ins w:id="86" w:author="N&amp;A" w:date="2020-07-15T09:39:00Z">
        <w:r w:rsidR="0052626B">
          <w:rPr>
            <w:rFonts w:ascii="メイリオ" w:eastAsia="メイリオ" w:hAnsi="メイリオ" w:hint="eastAsia"/>
            <w:szCs w:val="21"/>
          </w:rPr>
          <w:t>同意</w:t>
        </w:r>
      </w:ins>
      <w:r w:rsidRPr="001C5C59">
        <w:rPr>
          <w:rFonts w:ascii="メイリオ" w:eastAsia="メイリオ" w:hAnsi="メイリオ"/>
          <w:szCs w:val="21"/>
        </w:rPr>
        <w:t>なく情報を</w:t>
      </w:r>
      <w:r w:rsidR="001C5C59" w:rsidRPr="001C5C59">
        <w:rPr>
          <w:rFonts w:ascii="メイリオ" w:eastAsia="メイリオ" w:hAnsi="メイリオ" w:hint="eastAsia"/>
          <w:szCs w:val="21"/>
        </w:rPr>
        <w:t>提供することがあります。</w:t>
      </w:r>
    </w:p>
    <w:p w14:paraId="12B86476" w14:textId="77777777" w:rsidR="00EB6F79" w:rsidRPr="00FA57EA" w:rsidRDefault="00EB6F79" w:rsidP="009F4B47">
      <w:pPr>
        <w:rPr>
          <w:rFonts w:ascii="メイリオ" w:eastAsia="メイリオ" w:hAnsi="メイリオ"/>
          <w:szCs w:val="21"/>
        </w:rPr>
      </w:pPr>
    </w:p>
    <w:p w14:paraId="242EB349" w14:textId="7E58BCB4" w:rsidR="009F4B47" w:rsidRDefault="001A055C" w:rsidP="009F4B47">
      <w:pPr>
        <w:rPr>
          <w:rFonts w:ascii="メイリオ" w:eastAsia="メイリオ" w:hAnsi="メイリオ"/>
          <w:b/>
          <w:bCs/>
          <w:szCs w:val="21"/>
        </w:rPr>
      </w:pPr>
      <w:r w:rsidRPr="001A055C">
        <w:rPr>
          <w:rFonts w:ascii="メイリオ" w:eastAsia="メイリオ" w:hAnsi="メイリオ" w:hint="eastAsia"/>
          <w:b/>
          <w:bCs/>
          <w:szCs w:val="21"/>
        </w:rPr>
        <w:lastRenderedPageBreak/>
        <w:t>５．</w:t>
      </w:r>
      <w:r w:rsidR="009F4B47" w:rsidRPr="001A055C">
        <w:rPr>
          <w:rFonts w:ascii="メイリオ" w:eastAsia="メイリオ" w:hAnsi="メイリオ"/>
          <w:b/>
          <w:bCs/>
          <w:szCs w:val="21"/>
        </w:rPr>
        <w:t>操作ログ</w:t>
      </w:r>
    </w:p>
    <w:p w14:paraId="6311E7DE" w14:textId="77777777" w:rsidR="001E3332" w:rsidRDefault="001E3332" w:rsidP="009F4B47">
      <w:pPr>
        <w:rPr>
          <w:rFonts w:ascii="メイリオ" w:eastAsia="メイリオ" w:hAnsi="メイリオ"/>
          <w:b/>
          <w:bCs/>
          <w:szCs w:val="21"/>
        </w:rPr>
      </w:pPr>
      <w:r>
        <w:rPr>
          <w:rFonts w:ascii="メイリオ" w:eastAsia="メイリオ" w:hAnsi="メイリオ" w:hint="eastAsia"/>
          <w:b/>
          <w:bCs/>
          <w:szCs w:val="21"/>
        </w:rPr>
        <w:t>ユーザーによる</w:t>
      </w:r>
      <w:r w:rsidR="00001F20">
        <w:rPr>
          <w:rFonts w:ascii="メイリオ" w:eastAsia="メイリオ" w:hAnsi="メイリオ" w:hint="eastAsia"/>
          <w:b/>
          <w:bCs/>
          <w:szCs w:val="21"/>
        </w:rPr>
        <w:t>本アプリ</w:t>
      </w:r>
      <w:r>
        <w:rPr>
          <w:rFonts w:ascii="メイリオ" w:eastAsia="メイリオ" w:hAnsi="メイリオ" w:hint="eastAsia"/>
          <w:b/>
          <w:bCs/>
          <w:szCs w:val="21"/>
        </w:rPr>
        <w:t>の</w:t>
      </w:r>
      <w:r w:rsidR="00001F20">
        <w:rPr>
          <w:rFonts w:ascii="メイリオ" w:eastAsia="メイリオ" w:hAnsi="メイリオ" w:hint="eastAsia"/>
          <w:b/>
          <w:bCs/>
          <w:szCs w:val="21"/>
        </w:rPr>
        <w:t>操作</w:t>
      </w:r>
      <w:r>
        <w:rPr>
          <w:rFonts w:ascii="メイリオ" w:eastAsia="メイリオ" w:hAnsi="メイリオ" w:hint="eastAsia"/>
          <w:b/>
          <w:bCs/>
          <w:szCs w:val="21"/>
        </w:rPr>
        <w:t>情報の記録についてご説明します。</w:t>
      </w:r>
    </w:p>
    <w:p w14:paraId="0B33FB9F" w14:textId="77777777" w:rsidR="00F4752F" w:rsidRDefault="009F4B47" w:rsidP="009F4B47">
      <w:pPr>
        <w:rPr>
          <w:ins w:id="87" w:author="N&amp;A" w:date="2020-07-15T18:52:00Z"/>
          <w:rFonts w:ascii="メイリオ" w:eastAsia="メイリオ" w:hAnsi="メイリオ"/>
          <w:szCs w:val="21"/>
        </w:rPr>
      </w:pPr>
      <w:r w:rsidRPr="001A055C">
        <w:rPr>
          <w:rFonts w:ascii="メイリオ" w:eastAsia="メイリオ" w:hAnsi="メイリオ" w:hint="eastAsia"/>
          <w:szCs w:val="21"/>
        </w:rPr>
        <w:t>本サービスでは、操作情報履歴をログとして記録しております。記録された情報には、操作ログ、</w:t>
      </w:r>
      <w:r w:rsidRPr="001A055C">
        <w:rPr>
          <w:rFonts w:ascii="メイリオ" w:eastAsia="メイリオ" w:hAnsi="メイリオ"/>
          <w:szCs w:val="21"/>
        </w:rPr>
        <w:t>OS、端末情報等が含まれますが、個人を特定する目的の利用はしておりません。操作ログは</w:t>
      </w:r>
      <w:ins w:id="88" w:author="N&amp;A" w:date="2020-07-13T00:01:00Z">
        <w:r w:rsidR="00D639A4">
          <w:rPr>
            <w:rFonts w:ascii="メイリオ" w:eastAsia="メイリオ" w:hAnsi="メイリオ" w:hint="eastAsia"/>
            <w:szCs w:val="21"/>
          </w:rPr>
          <w:t>、</w:t>
        </w:r>
      </w:ins>
      <w:r w:rsidRPr="001A055C">
        <w:rPr>
          <w:rFonts w:ascii="メイリオ" w:eastAsia="メイリオ" w:hAnsi="メイリオ"/>
          <w:szCs w:val="21"/>
        </w:rPr>
        <w:t>本サービスの管理</w:t>
      </w:r>
      <w:ins w:id="89" w:author="N&amp;A" w:date="2020-07-14T13:23:00Z">
        <w:r w:rsidR="00B91FCA">
          <w:rPr>
            <w:rFonts w:ascii="メイリオ" w:eastAsia="メイリオ" w:hAnsi="メイリオ" w:hint="eastAsia"/>
            <w:szCs w:val="21"/>
          </w:rPr>
          <w:t>、</w:t>
        </w:r>
      </w:ins>
      <w:del w:id="90" w:author="N&amp;A" w:date="2020-07-14T13:23:00Z">
        <w:r w:rsidRPr="001A055C" w:rsidDel="00B91FCA">
          <w:rPr>
            <w:rFonts w:ascii="メイリオ" w:eastAsia="メイリオ" w:hAnsi="メイリオ"/>
            <w:szCs w:val="21"/>
          </w:rPr>
          <w:delText>や</w:delText>
        </w:r>
      </w:del>
      <w:r w:rsidRPr="001A055C">
        <w:rPr>
          <w:rFonts w:ascii="メイリオ" w:eastAsia="メイリオ" w:hAnsi="メイリオ"/>
          <w:szCs w:val="21"/>
        </w:rPr>
        <w:t>利用状況に関する分析</w:t>
      </w:r>
      <w:ins w:id="91" w:author="N&amp;A" w:date="2020-07-14T13:23:00Z">
        <w:r w:rsidR="00B91FCA">
          <w:rPr>
            <w:rFonts w:ascii="メイリオ" w:eastAsia="メイリオ" w:hAnsi="メイリオ" w:hint="eastAsia"/>
            <w:szCs w:val="21"/>
          </w:rPr>
          <w:t>、</w:t>
        </w:r>
      </w:ins>
      <w:del w:id="92" w:author="N&amp;A" w:date="2020-07-14T13:23:00Z">
        <w:r w:rsidRPr="001A055C" w:rsidDel="00B91FCA">
          <w:rPr>
            <w:rFonts w:ascii="メイリオ" w:eastAsia="メイリオ" w:hAnsi="メイリオ"/>
            <w:szCs w:val="21"/>
          </w:rPr>
          <w:delText>の</w:delText>
        </w:r>
      </w:del>
      <w:ins w:id="93" w:author="N&amp;A" w:date="2020-07-14T13:23:00Z">
        <w:r w:rsidR="00B91FCA">
          <w:rPr>
            <w:rFonts w:ascii="メイリオ" w:eastAsia="メイリオ" w:hAnsi="メイリオ" w:hint="eastAsia"/>
            <w:szCs w:val="21"/>
          </w:rPr>
          <w:t>ユーザー</w:t>
        </w:r>
      </w:ins>
      <w:ins w:id="94" w:author="N&amp;A" w:date="2020-07-14T13:24:00Z">
        <w:r w:rsidR="00B91FCA">
          <w:rPr>
            <w:rFonts w:ascii="メイリオ" w:eastAsia="メイリオ" w:hAnsi="メイリオ" w:hint="eastAsia"/>
            <w:szCs w:val="21"/>
          </w:rPr>
          <w:t>からの</w:t>
        </w:r>
      </w:ins>
      <w:ins w:id="95" w:author="N&amp;A" w:date="2020-07-13T00:02:00Z">
        <w:r w:rsidR="00D639A4">
          <w:rPr>
            <w:rFonts w:ascii="メイリオ" w:eastAsia="メイリオ" w:hAnsi="メイリオ" w:hint="eastAsia"/>
            <w:szCs w:val="21"/>
          </w:rPr>
          <w:t>問い合わせ対応、</w:t>
        </w:r>
      </w:ins>
      <w:ins w:id="96" w:author="N&amp;A" w:date="2020-07-14T13:24:00Z">
        <w:r w:rsidR="00B91FCA">
          <w:rPr>
            <w:rFonts w:ascii="メイリオ" w:eastAsia="メイリオ" w:hAnsi="メイリオ" w:hint="eastAsia"/>
            <w:szCs w:val="21"/>
          </w:rPr>
          <w:t>本</w:t>
        </w:r>
      </w:ins>
      <w:ins w:id="97" w:author="N&amp;A" w:date="2020-07-13T00:02:00Z">
        <w:r w:rsidR="00D639A4">
          <w:rPr>
            <w:rFonts w:ascii="メイリオ" w:eastAsia="メイリオ" w:hAnsi="メイリオ" w:hint="eastAsia"/>
            <w:szCs w:val="21"/>
          </w:rPr>
          <w:t>アプリの改善の</w:t>
        </w:r>
      </w:ins>
      <w:r w:rsidRPr="001A055C">
        <w:rPr>
          <w:rFonts w:ascii="メイリオ" w:eastAsia="メイリオ" w:hAnsi="メイリオ"/>
          <w:szCs w:val="21"/>
        </w:rPr>
        <w:t>ために利用いたします。</w:t>
      </w:r>
    </w:p>
    <w:p w14:paraId="2EA0AEBE" w14:textId="79ECC44F" w:rsidR="009F4B47" w:rsidRPr="001A055C" w:rsidDel="00D639A4" w:rsidRDefault="00A35B58" w:rsidP="009F4B47">
      <w:pPr>
        <w:rPr>
          <w:del w:id="98" w:author="N&amp;A" w:date="2020-07-13T00:01:00Z"/>
          <w:rFonts w:ascii="メイリオ" w:eastAsia="メイリオ" w:hAnsi="メイリオ"/>
          <w:szCs w:val="21"/>
        </w:rPr>
      </w:pPr>
      <w:del w:id="99" w:author="N&amp;A" w:date="2020-07-13T00:01:00Z">
        <w:r w:rsidDel="00D639A4">
          <w:rPr>
            <w:rFonts w:ascii="メイリオ" w:eastAsia="メイリオ" w:hAnsi="メイリオ" w:hint="eastAsia"/>
            <w:szCs w:val="21"/>
          </w:rPr>
          <w:delText>問い合わせ対応、アプリの改善のため。</w:delText>
        </w:r>
      </w:del>
    </w:p>
    <w:p w14:paraId="655C83D7" w14:textId="77777777" w:rsidR="009F4B47" w:rsidRPr="001A055C" w:rsidRDefault="009F4B47" w:rsidP="009F4B47">
      <w:pPr>
        <w:rPr>
          <w:rFonts w:ascii="メイリオ" w:eastAsia="メイリオ" w:hAnsi="メイリオ"/>
          <w:szCs w:val="21"/>
        </w:rPr>
      </w:pPr>
    </w:p>
    <w:p w14:paraId="293AC0A0" w14:textId="2D439B17" w:rsidR="009F4B47" w:rsidRDefault="001A055C" w:rsidP="009F4B47">
      <w:pPr>
        <w:rPr>
          <w:rFonts w:ascii="メイリオ" w:eastAsia="メイリオ" w:hAnsi="メイリオ"/>
          <w:b/>
          <w:bCs/>
          <w:szCs w:val="21"/>
        </w:rPr>
      </w:pPr>
      <w:r w:rsidRPr="001A055C">
        <w:rPr>
          <w:rFonts w:ascii="メイリオ" w:eastAsia="メイリオ" w:hAnsi="メイリオ" w:hint="eastAsia"/>
          <w:b/>
          <w:bCs/>
          <w:szCs w:val="21"/>
        </w:rPr>
        <w:t>６．</w:t>
      </w:r>
      <w:r w:rsidR="009F4B47" w:rsidRPr="001A055C">
        <w:rPr>
          <w:rFonts w:ascii="メイリオ" w:eastAsia="メイリオ" w:hAnsi="メイリオ"/>
          <w:b/>
          <w:bCs/>
          <w:szCs w:val="21"/>
        </w:rPr>
        <w:t>情報セキュリティ</w:t>
      </w:r>
    </w:p>
    <w:p w14:paraId="15A17BBA" w14:textId="47824667" w:rsidR="00BF1414" w:rsidRPr="001A055C" w:rsidRDefault="00BF1414" w:rsidP="009F4B47">
      <w:pPr>
        <w:rPr>
          <w:rFonts w:ascii="メイリオ" w:eastAsia="メイリオ" w:hAnsi="メイリオ"/>
          <w:b/>
          <w:bCs/>
          <w:szCs w:val="21"/>
        </w:rPr>
      </w:pPr>
      <w:r>
        <w:rPr>
          <w:rFonts w:ascii="メイリオ" w:eastAsia="メイリオ" w:hAnsi="メイリオ" w:hint="eastAsia"/>
          <w:b/>
          <w:bCs/>
          <w:szCs w:val="21"/>
        </w:rPr>
        <w:t>本アプリに個人情報を入力していただく際の情報セキュリティについてご説明します。</w:t>
      </w:r>
    </w:p>
    <w:p w14:paraId="4DFC74B8" w14:textId="0EC050BD" w:rsidR="009F4B47" w:rsidRPr="001A055C" w:rsidRDefault="009F4B47" w:rsidP="009F4B47">
      <w:pPr>
        <w:rPr>
          <w:rFonts w:ascii="メイリオ" w:eastAsia="メイリオ" w:hAnsi="メイリオ"/>
          <w:szCs w:val="21"/>
        </w:rPr>
      </w:pPr>
      <w:r w:rsidRPr="001A055C">
        <w:rPr>
          <w:rFonts w:ascii="メイリオ" w:eastAsia="メイリオ" w:hAnsi="メイリオ" w:hint="eastAsia"/>
          <w:szCs w:val="21"/>
        </w:rPr>
        <w:t>本サービスを通じて個人情報を提供いただく際には、第三者による不正アクセスに備え、安全性の確保に努めます。また、個人情報はファイヤウォール、不正侵入検知などの</w:t>
      </w:r>
      <w:proofErr w:type="spellStart"/>
      <w:r w:rsidR="00FA57EA">
        <w:rPr>
          <w:rFonts w:ascii="メイリオ" w:eastAsia="メイリオ" w:hAnsi="メイリオ" w:hint="eastAsia"/>
          <w:szCs w:val="21"/>
        </w:rPr>
        <w:t>Famiee</w:t>
      </w:r>
      <w:proofErr w:type="spellEnd"/>
      <w:r w:rsidRPr="001A055C">
        <w:rPr>
          <w:rFonts w:ascii="メイリオ" w:eastAsia="メイリオ" w:hAnsi="メイリオ" w:hint="eastAsia"/>
          <w:szCs w:val="21"/>
        </w:rPr>
        <w:t>所定の管理基準に基づき厳重に管理し</w:t>
      </w:r>
      <w:r w:rsidR="00157CBD" w:rsidRPr="001A055C">
        <w:rPr>
          <w:rFonts w:ascii="メイリオ" w:eastAsia="メイリオ" w:hAnsi="メイリオ" w:hint="eastAsia"/>
          <w:szCs w:val="21"/>
        </w:rPr>
        <w:t>、</w:t>
      </w:r>
      <w:r w:rsidRPr="001A055C">
        <w:rPr>
          <w:rFonts w:ascii="メイリオ" w:eastAsia="メイリオ" w:hAnsi="メイリオ" w:hint="eastAsia"/>
          <w:szCs w:val="21"/>
        </w:rPr>
        <w:t>また、個人情報保護に関する社内外教育等を通じて、紛失、破壊、改ざん、漏えい等の防止策を講じます。</w:t>
      </w:r>
    </w:p>
    <w:p w14:paraId="69169254" w14:textId="77777777" w:rsidR="009F4B47" w:rsidRPr="001A055C" w:rsidRDefault="009F4B47" w:rsidP="009F4B47">
      <w:pPr>
        <w:rPr>
          <w:rFonts w:ascii="メイリオ" w:eastAsia="メイリオ" w:hAnsi="メイリオ"/>
          <w:szCs w:val="21"/>
        </w:rPr>
      </w:pPr>
    </w:p>
    <w:p w14:paraId="21F89867" w14:textId="7F9FEC11" w:rsidR="009F4B47" w:rsidRDefault="001A055C" w:rsidP="009F4B47">
      <w:pPr>
        <w:rPr>
          <w:rFonts w:ascii="メイリオ" w:eastAsia="メイリオ" w:hAnsi="メイリオ"/>
          <w:b/>
          <w:bCs/>
          <w:szCs w:val="21"/>
        </w:rPr>
      </w:pPr>
      <w:r w:rsidRPr="001A055C">
        <w:rPr>
          <w:rFonts w:ascii="メイリオ" w:eastAsia="メイリオ" w:hAnsi="メイリオ" w:hint="eastAsia"/>
          <w:b/>
          <w:bCs/>
          <w:szCs w:val="21"/>
        </w:rPr>
        <w:t>７．</w:t>
      </w:r>
      <w:r w:rsidR="009F4B47" w:rsidRPr="001A055C">
        <w:rPr>
          <w:rFonts w:ascii="メイリオ" w:eastAsia="メイリオ" w:hAnsi="メイリオ"/>
          <w:b/>
          <w:bCs/>
          <w:szCs w:val="21"/>
        </w:rPr>
        <w:t>個人情報の</w:t>
      </w:r>
      <w:r w:rsidR="00FA57EA">
        <w:rPr>
          <w:rFonts w:ascii="メイリオ" w:eastAsia="メイリオ" w:hAnsi="メイリオ" w:hint="eastAsia"/>
          <w:b/>
          <w:bCs/>
          <w:szCs w:val="21"/>
        </w:rPr>
        <w:t>削除と</w:t>
      </w:r>
      <w:r w:rsidR="009F4B47" w:rsidRPr="001A055C">
        <w:rPr>
          <w:rFonts w:ascii="メイリオ" w:eastAsia="メイリオ" w:hAnsi="メイリオ"/>
          <w:b/>
          <w:bCs/>
          <w:szCs w:val="21"/>
        </w:rPr>
        <w:t>開示</w:t>
      </w:r>
      <w:r w:rsidR="00FA57EA">
        <w:rPr>
          <w:rFonts w:ascii="メイリオ" w:eastAsia="メイリオ" w:hAnsi="メイリオ" w:hint="eastAsia"/>
          <w:b/>
          <w:bCs/>
          <w:szCs w:val="21"/>
        </w:rPr>
        <w:t>、訂正について</w:t>
      </w:r>
    </w:p>
    <w:p w14:paraId="35304708" w14:textId="1303F435" w:rsidR="00BF1414" w:rsidRPr="001A055C" w:rsidRDefault="00BF1414" w:rsidP="009F4B47">
      <w:pPr>
        <w:rPr>
          <w:rFonts w:ascii="メイリオ" w:eastAsia="メイリオ" w:hAnsi="メイリオ"/>
          <w:b/>
          <w:bCs/>
          <w:szCs w:val="21"/>
        </w:rPr>
      </w:pPr>
      <w:r>
        <w:rPr>
          <w:rFonts w:ascii="メイリオ" w:eastAsia="メイリオ" w:hAnsi="メイリオ" w:hint="eastAsia"/>
          <w:b/>
          <w:bCs/>
          <w:szCs w:val="21"/>
        </w:rPr>
        <w:t>本アプリに入力していただいた個人情報の削除、開示、訂正についてご説明します。</w:t>
      </w:r>
      <w:proofErr w:type="spellStart"/>
      <w:ins w:id="100" w:author="Ishiwata Hiroichiro" w:date="2020-07-19T11:47:00Z">
        <w:r w:rsidR="001B082A">
          <w:rPr>
            <w:rFonts w:ascii="メイリオ" w:eastAsia="メイリオ" w:hAnsi="メイリオ" w:hint="eastAsia"/>
            <w:b/>
            <w:bCs/>
            <w:szCs w:val="21"/>
          </w:rPr>
          <w:t>Famiee</w:t>
        </w:r>
        <w:proofErr w:type="spellEnd"/>
        <w:r w:rsidR="001B082A">
          <w:rPr>
            <w:rFonts w:ascii="メイリオ" w:eastAsia="メイリオ" w:hAnsi="メイリオ" w:hint="eastAsia"/>
            <w:b/>
            <w:bCs/>
            <w:szCs w:val="21"/>
          </w:rPr>
          <w:t>は、ユーザーの個人情報を非可逆に符号化しブロックチェーンに登録した後、個人情報を</w:t>
        </w:r>
        <w:proofErr w:type="spellStart"/>
        <w:r w:rsidR="001B082A">
          <w:rPr>
            <w:rFonts w:ascii="メイリオ" w:eastAsia="メイリオ" w:hAnsi="メイリオ" w:hint="eastAsia"/>
            <w:b/>
            <w:bCs/>
            <w:szCs w:val="21"/>
          </w:rPr>
          <w:t>Famiee</w:t>
        </w:r>
        <w:proofErr w:type="spellEnd"/>
        <w:r w:rsidR="001B082A">
          <w:rPr>
            <w:rFonts w:ascii="メイリオ" w:eastAsia="メイリオ" w:hAnsi="メイリオ" w:hint="eastAsia"/>
            <w:b/>
            <w:bCs/>
            <w:szCs w:val="21"/>
          </w:rPr>
          <w:t>のサーバーから削除します。</w:t>
        </w:r>
      </w:ins>
    </w:p>
    <w:p w14:paraId="54818F21" w14:textId="42E5C25C" w:rsidR="00FA57EA" w:rsidRDefault="00FA57EA" w:rsidP="009F4B47">
      <w:pPr>
        <w:rPr>
          <w:rFonts w:ascii="メイリオ" w:eastAsia="メイリオ" w:hAnsi="メイリオ"/>
          <w:szCs w:val="21"/>
        </w:rPr>
      </w:pPr>
      <w:r>
        <w:rPr>
          <w:rFonts w:ascii="メイリオ" w:eastAsia="メイリオ" w:hAnsi="メイリオ" w:hint="eastAsia"/>
          <w:szCs w:val="21"/>
        </w:rPr>
        <w:t>・</w:t>
      </w:r>
      <w:proofErr w:type="spellStart"/>
      <w:r>
        <w:rPr>
          <w:rFonts w:ascii="メイリオ" w:eastAsia="メイリオ" w:hAnsi="メイリオ" w:hint="eastAsia"/>
          <w:szCs w:val="21"/>
        </w:rPr>
        <w:t>Famiee</w:t>
      </w:r>
      <w:proofErr w:type="spellEnd"/>
      <w:r>
        <w:rPr>
          <w:rFonts w:ascii="メイリオ" w:eastAsia="メイリオ" w:hAnsi="メイリオ" w:hint="eastAsia"/>
          <w:szCs w:val="21"/>
        </w:rPr>
        <w:t>は、ユーザーの個人情報を</w:t>
      </w:r>
      <w:ins w:id="101" w:author="N&amp;A" w:date="2020-07-15T09:49:00Z">
        <w:r w:rsidR="00904028">
          <w:rPr>
            <w:rFonts w:ascii="メイリオ" w:eastAsia="メイリオ" w:hAnsi="メイリオ" w:hint="eastAsia"/>
            <w:szCs w:val="21"/>
          </w:rPr>
          <w:t>非可逆に</w:t>
        </w:r>
      </w:ins>
      <w:r w:rsidRPr="00D87BD4">
        <w:rPr>
          <w:rFonts w:ascii="メイリオ" w:eastAsia="メイリオ" w:hAnsi="メイリオ" w:hint="eastAsia"/>
          <w:szCs w:val="21"/>
        </w:rPr>
        <w:t>符号化しブロックチェーンに登録した後</w:t>
      </w:r>
      <w:r>
        <w:rPr>
          <w:rFonts w:ascii="メイリオ" w:eastAsia="メイリオ" w:hAnsi="メイリオ" w:hint="eastAsia"/>
          <w:szCs w:val="21"/>
        </w:rPr>
        <w:t>、個人情報を</w:t>
      </w:r>
      <w:proofErr w:type="spellStart"/>
      <w:r w:rsidRPr="00D87BD4">
        <w:rPr>
          <w:rFonts w:ascii="メイリオ" w:eastAsia="メイリオ" w:hAnsi="メイリオ" w:hint="eastAsia"/>
          <w:szCs w:val="21"/>
        </w:rPr>
        <w:t>Famiee</w:t>
      </w:r>
      <w:proofErr w:type="spellEnd"/>
      <w:r w:rsidRPr="00D87BD4">
        <w:rPr>
          <w:rFonts w:ascii="メイリオ" w:eastAsia="メイリオ" w:hAnsi="メイリオ" w:hint="eastAsia"/>
          <w:szCs w:val="21"/>
        </w:rPr>
        <w:t>のサーバーから削除いたしま</w:t>
      </w:r>
      <w:r>
        <w:rPr>
          <w:rFonts w:ascii="メイリオ" w:eastAsia="メイリオ" w:hAnsi="メイリオ" w:hint="eastAsia"/>
          <w:szCs w:val="21"/>
        </w:rPr>
        <w:t>す。サーバーから個人情報を削除した後は、</w:t>
      </w:r>
      <w:r>
        <w:rPr>
          <w:rFonts w:ascii="メイリオ" w:eastAsia="メイリオ" w:hAnsi="メイリオ" w:hint="eastAsia"/>
          <w:szCs w:val="21"/>
        </w:rPr>
        <w:lastRenderedPageBreak/>
        <w:t>個人情報を開示又は訂正することはできません。あらかじめご了承ください。</w:t>
      </w:r>
    </w:p>
    <w:p w14:paraId="58FB72DF" w14:textId="538B10C7" w:rsidR="009F4B47" w:rsidRDefault="00FA57EA" w:rsidP="009F4B47">
      <w:pPr>
        <w:rPr>
          <w:rFonts w:ascii="メイリオ" w:eastAsia="メイリオ" w:hAnsi="メイリオ"/>
          <w:szCs w:val="21"/>
        </w:rPr>
      </w:pPr>
      <w:r>
        <w:rPr>
          <w:rFonts w:ascii="メイリオ" w:eastAsia="メイリオ" w:hAnsi="メイリオ" w:hint="eastAsia"/>
          <w:szCs w:val="21"/>
        </w:rPr>
        <w:t>・サーバーから個人情報を削除する前に、</w:t>
      </w:r>
      <w:r w:rsidR="00CC20FF" w:rsidRPr="001A055C">
        <w:rPr>
          <w:rFonts w:ascii="メイリオ" w:eastAsia="メイリオ" w:hAnsi="メイリオ" w:hint="eastAsia"/>
          <w:szCs w:val="21"/>
        </w:rPr>
        <w:t>ユーザー</w:t>
      </w:r>
      <w:r w:rsidR="009F4B47" w:rsidRPr="001A055C">
        <w:rPr>
          <w:rFonts w:ascii="メイリオ" w:eastAsia="メイリオ" w:hAnsi="メイリオ" w:hint="eastAsia"/>
          <w:szCs w:val="21"/>
        </w:rPr>
        <w:t>から個人情報の開示を求められたときは</w:t>
      </w:r>
      <w:r w:rsidR="00DE58F9" w:rsidRPr="001A055C">
        <w:rPr>
          <w:rFonts w:ascii="メイリオ" w:eastAsia="メイリオ" w:hAnsi="メイリオ" w:hint="eastAsia"/>
          <w:szCs w:val="21"/>
        </w:rPr>
        <w:t>、</w:t>
      </w:r>
      <w:r w:rsidR="00CC20FF" w:rsidRPr="001A055C">
        <w:rPr>
          <w:rFonts w:ascii="メイリオ" w:eastAsia="メイリオ" w:hAnsi="メイリオ" w:hint="eastAsia"/>
          <w:szCs w:val="21"/>
        </w:rPr>
        <w:t>ユーザー</w:t>
      </w:r>
      <w:r w:rsidR="009F4B47" w:rsidRPr="001A055C">
        <w:rPr>
          <w:rFonts w:ascii="メイリオ" w:eastAsia="メイリオ" w:hAnsi="メイリオ" w:hint="eastAsia"/>
          <w:szCs w:val="21"/>
        </w:rPr>
        <w:t>に対し</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遅滞なくこれを開示します。ただし</w:t>
      </w:r>
      <w:r w:rsidR="00DE58F9" w:rsidRPr="001A055C">
        <w:rPr>
          <w:rFonts w:ascii="メイリオ" w:eastAsia="メイリオ" w:hAnsi="メイリオ" w:hint="eastAsia"/>
          <w:szCs w:val="21"/>
        </w:rPr>
        <w:t>、</w:t>
      </w:r>
      <w:r w:rsidR="00CC20FF" w:rsidRPr="001A055C">
        <w:rPr>
          <w:rFonts w:ascii="メイリオ" w:eastAsia="メイリオ" w:hAnsi="メイリオ" w:hint="eastAsia"/>
          <w:szCs w:val="21"/>
        </w:rPr>
        <w:t>ユーザー</w:t>
      </w:r>
      <w:r w:rsidR="00157CBD" w:rsidRPr="001A055C">
        <w:rPr>
          <w:rFonts w:ascii="メイリオ" w:eastAsia="メイリオ" w:hAnsi="メイリオ" w:hint="eastAsia"/>
          <w:szCs w:val="21"/>
        </w:rPr>
        <w:t>又は</w:t>
      </w:r>
      <w:r w:rsidR="009F4B47" w:rsidRPr="001A055C">
        <w:rPr>
          <w:rFonts w:ascii="メイリオ" w:eastAsia="メイリオ" w:hAnsi="メイリオ" w:hint="eastAsia"/>
          <w:szCs w:val="21"/>
        </w:rPr>
        <w:t>第三者の生命</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身体</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財産その他の権利</w:t>
      </w:r>
      <w:ins w:id="102" w:author="N&amp;A" w:date="2020-07-15T09:50:00Z">
        <w:r w:rsidR="00904028">
          <w:rPr>
            <w:rFonts w:ascii="メイリオ" w:eastAsia="メイリオ" w:hAnsi="メイリオ" w:hint="eastAsia"/>
            <w:szCs w:val="21"/>
          </w:rPr>
          <w:t>・</w:t>
        </w:r>
      </w:ins>
      <w:r w:rsidR="009F4B47" w:rsidRPr="001A055C">
        <w:rPr>
          <w:rFonts w:ascii="メイリオ" w:eastAsia="メイリオ" w:hAnsi="メイリオ" w:hint="eastAsia"/>
          <w:szCs w:val="21"/>
        </w:rPr>
        <w:t>利益を害するおそれがある場合等に</w:t>
      </w:r>
      <w:del w:id="103" w:author="N&amp;A" w:date="2020-07-15T09:51:00Z">
        <w:r w:rsidR="009F4B47" w:rsidRPr="001A055C" w:rsidDel="00904028">
          <w:rPr>
            <w:rFonts w:ascii="メイリオ" w:eastAsia="メイリオ" w:hAnsi="メイリオ" w:hint="eastAsia"/>
            <w:szCs w:val="21"/>
          </w:rPr>
          <w:delText>該当する場合</w:delText>
        </w:r>
      </w:del>
      <w:r w:rsidR="009F4B47" w:rsidRPr="001A055C">
        <w:rPr>
          <w:rFonts w:ascii="メイリオ" w:eastAsia="メイリオ" w:hAnsi="メイリオ" w:hint="eastAsia"/>
          <w:szCs w:val="21"/>
        </w:rPr>
        <w:t>は</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その全部</w:t>
      </w:r>
      <w:r w:rsidR="00157CBD" w:rsidRPr="001A055C">
        <w:rPr>
          <w:rFonts w:ascii="メイリオ" w:eastAsia="メイリオ" w:hAnsi="メイリオ" w:hint="eastAsia"/>
          <w:szCs w:val="21"/>
        </w:rPr>
        <w:t>又は</w:t>
      </w:r>
      <w:r w:rsidR="009F4B47" w:rsidRPr="001A055C">
        <w:rPr>
          <w:rFonts w:ascii="メイリオ" w:eastAsia="メイリオ" w:hAnsi="メイリオ" w:hint="eastAsia"/>
          <w:szCs w:val="21"/>
        </w:rPr>
        <w:t>一部を開示しないこともあり</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開示しない決定をした場合には</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その旨を遅滞なく通知します。なお</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個人情報の開示に際しては</w:t>
      </w:r>
      <w:r w:rsidR="00DE58F9" w:rsidRPr="001A055C">
        <w:rPr>
          <w:rFonts w:ascii="メイリオ" w:eastAsia="メイリオ" w:hAnsi="メイリオ" w:hint="eastAsia"/>
          <w:szCs w:val="21"/>
        </w:rPr>
        <w:t>、</w:t>
      </w:r>
      <w:r w:rsidR="009F4B47" w:rsidRPr="001A055C">
        <w:rPr>
          <w:rFonts w:ascii="メイリオ" w:eastAsia="メイリオ" w:hAnsi="メイリオ"/>
          <w:szCs w:val="21"/>
        </w:rPr>
        <w:t>1件あたり1</w:t>
      </w:r>
      <w:r w:rsidR="00CC20FF" w:rsidRPr="001A055C">
        <w:rPr>
          <w:rFonts w:ascii="メイリオ" w:eastAsia="メイリオ" w:hAnsi="メイリオ" w:hint="eastAsia"/>
          <w:szCs w:val="21"/>
        </w:rPr>
        <w:t>,</w:t>
      </w:r>
      <w:r w:rsidR="009F4B47" w:rsidRPr="001A055C">
        <w:rPr>
          <w:rFonts w:ascii="メイリオ" w:eastAsia="メイリオ" w:hAnsi="メイリオ"/>
          <w:szCs w:val="21"/>
        </w:rPr>
        <w:t>000円の手数料を申し受けます。</w:t>
      </w:r>
    </w:p>
    <w:p w14:paraId="383C2AF5" w14:textId="61F72C14" w:rsidR="009F4B47" w:rsidRPr="001A055C" w:rsidRDefault="00FA57EA" w:rsidP="009F4B47">
      <w:pPr>
        <w:rPr>
          <w:rFonts w:ascii="メイリオ" w:eastAsia="メイリオ" w:hAnsi="メイリオ"/>
          <w:szCs w:val="21"/>
        </w:rPr>
      </w:pPr>
      <w:r>
        <w:rPr>
          <w:rFonts w:ascii="メイリオ" w:eastAsia="メイリオ" w:hAnsi="メイリオ" w:hint="eastAsia"/>
          <w:szCs w:val="21"/>
        </w:rPr>
        <w:t>・サーバーから個人情報を削除する前に限り、</w:t>
      </w:r>
      <w:r w:rsidR="009F4B47" w:rsidRPr="001A055C">
        <w:rPr>
          <w:rFonts w:ascii="メイリオ" w:eastAsia="メイリオ" w:hAnsi="メイリオ" w:hint="eastAsia"/>
          <w:szCs w:val="21"/>
        </w:rPr>
        <w:t>ユーザーは</w:t>
      </w:r>
      <w:r w:rsidR="00DE58F9" w:rsidRPr="001A055C">
        <w:rPr>
          <w:rFonts w:ascii="メイリオ" w:eastAsia="メイリオ" w:hAnsi="メイリオ" w:hint="eastAsia"/>
          <w:szCs w:val="21"/>
        </w:rPr>
        <w:t>、</w:t>
      </w:r>
      <w:proofErr w:type="spellStart"/>
      <w:r>
        <w:rPr>
          <w:rFonts w:ascii="メイリオ" w:eastAsia="メイリオ" w:hAnsi="メイリオ" w:hint="eastAsia"/>
          <w:szCs w:val="21"/>
        </w:rPr>
        <w:t>Famiee</w:t>
      </w:r>
      <w:proofErr w:type="spellEnd"/>
      <w:r w:rsidR="009F4B47" w:rsidRPr="001A055C">
        <w:rPr>
          <w:rFonts w:ascii="メイリオ" w:eastAsia="メイリオ" w:hAnsi="メイリオ" w:hint="eastAsia"/>
          <w:szCs w:val="21"/>
        </w:rPr>
        <w:t>の保有する自己の個人情報が誤った情報である場合には</w:t>
      </w:r>
      <w:r w:rsidR="00DE58F9" w:rsidRPr="001A055C">
        <w:rPr>
          <w:rFonts w:ascii="メイリオ" w:eastAsia="メイリオ" w:hAnsi="メイリオ" w:hint="eastAsia"/>
          <w:szCs w:val="21"/>
        </w:rPr>
        <w:t>、</w:t>
      </w:r>
      <w:proofErr w:type="spellStart"/>
      <w:r>
        <w:rPr>
          <w:rFonts w:ascii="メイリオ" w:eastAsia="メイリオ" w:hAnsi="メイリオ" w:hint="eastAsia"/>
          <w:szCs w:val="21"/>
        </w:rPr>
        <w:t>Famiee</w:t>
      </w:r>
      <w:proofErr w:type="spellEnd"/>
      <w:r w:rsidR="009F4B47" w:rsidRPr="001A055C">
        <w:rPr>
          <w:rFonts w:ascii="メイリオ" w:eastAsia="メイリオ" w:hAnsi="メイリオ" w:hint="eastAsia"/>
          <w:szCs w:val="21"/>
        </w:rPr>
        <w:t>が定める手続により</w:t>
      </w:r>
      <w:r w:rsidR="00DE58F9" w:rsidRPr="001A055C">
        <w:rPr>
          <w:rFonts w:ascii="メイリオ" w:eastAsia="メイリオ" w:hAnsi="メイリオ" w:hint="eastAsia"/>
          <w:szCs w:val="21"/>
        </w:rPr>
        <w:t>、</w:t>
      </w:r>
      <w:proofErr w:type="spellStart"/>
      <w:r>
        <w:rPr>
          <w:rFonts w:ascii="メイリオ" w:eastAsia="メイリオ" w:hAnsi="メイリオ" w:hint="eastAsia"/>
          <w:szCs w:val="21"/>
        </w:rPr>
        <w:t>Famiee</w:t>
      </w:r>
      <w:proofErr w:type="spellEnd"/>
      <w:r w:rsidR="009F4B47" w:rsidRPr="001A055C">
        <w:rPr>
          <w:rFonts w:ascii="メイリオ" w:eastAsia="メイリオ" w:hAnsi="メイリオ" w:hint="eastAsia"/>
          <w:szCs w:val="21"/>
        </w:rPr>
        <w:t>に対して個人情報の訂正</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追加</w:t>
      </w:r>
      <w:r w:rsidR="00157CBD" w:rsidRPr="001A055C">
        <w:rPr>
          <w:rFonts w:ascii="メイリオ" w:eastAsia="メイリオ" w:hAnsi="メイリオ" w:hint="eastAsia"/>
          <w:szCs w:val="21"/>
        </w:rPr>
        <w:t>又は</w:t>
      </w:r>
      <w:r w:rsidR="009F4B47" w:rsidRPr="001A055C">
        <w:rPr>
          <w:rFonts w:ascii="メイリオ" w:eastAsia="メイリオ" w:hAnsi="メイリオ" w:hint="eastAsia"/>
          <w:szCs w:val="21"/>
        </w:rPr>
        <w:t>削除（以下</w:t>
      </w:r>
      <w:ins w:id="104" w:author="N&amp;A" w:date="2020-07-15T10:03:00Z">
        <w:r w:rsidR="00607DAC">
          <w:rPr>
            <w:rFonts w:ascii="メイリオ" w:eastAsia="メイリオ" w:hAnsi="メイリオ" w:hint="eastAsia"/>
            <w:szCs w:val="21"/>
          </w:rPr>
          <w:t>、</w:t>
        </w:r>
      </w:ins>
      <w:r w:rsidR="009F4B47" w:rsidRPr="001A055C">
        <w:rPr>
          <w:rFonts w:ascii="メイリオ" w:eastAsia="メイリオ" w:hAnsi="メイリオ" w:hint="eastAsia"/>
          <w:szCs w:val="21"/>
        </w:rPr>
        <w:t>「訂正等」といいます。）を請求することができます。</w:t>
      </w:r>
      <w:proofErr w:type="spellStart"/>
      <w:r>
        <w:rPr>
          <w:rFonts w:ascii="メイリオ" w:eastAsia="メイリオ" w:hAnsi="メイリオ" w:hint="eastAsia"/>
          <w:szCs w:val="21"/>
        </w:rPr>
        <w:t>Famiee</w:t>
      </w:r>
      <w:proofErr w:type="spellEnd"/>
      <w:r w:rsidR="009F4B47" w:rsidRPr="001A055C">
        <w:rPr>
          <w:rFonts w:ascii="メイリオ" w:eastAsia="メイリオ" w:hAnsi="メイリオ" w:hint="eastAsia"/>
          <w:szCs w:val="21"/>
        </w:rPr>
        <w:t>は</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ユーザーから</w:t>
      </w:r>
      <w:r w:rsidR="00157CBD" w:rsidRPr="001A055C">
        <w:rPr>
          <w:rFonts w:ascii="メイリオ" w:eastAsia="メイリオ" w:hAnsi="メイリオ" w:hint="eastAsia"/>
          <w:szCs w:val="21"/>
        </w:rPr>
        <w:t>当該</w:t>
      </w:r>
      <w:r w:rsidR="009F4B47" w:rsidRPr="001A055C">
        <w:rPr>
          <w:rFonts w:ascii="メイリオ" w:eastAsia="メイリオ" w:hAnsi="メイリオ" w:hint="eastAsia"/>
          <w:szCs w:val="21"/>
        </w:rPr>
        <w:t>請求を受けてその請求に応じる必要があると判断した場合には</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遅滞なく</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当該個人情報の訂正等を行うものとします。</w:t>
      </w:r>
    </w:p>
    <w:p w14:paraId="2AB93454" w14:textId="084D53CC" w:rsidR="009F4B47" w:rsidRPr="001A055C" w:rsidRDefault="00FA57EA" w:rsidP="009F4B47">
      <w:pPr>
        <w:rPr>
          <w:rFonts w:ascii="メイリオ" w:eastAsia="メイリオ" w:hAnsi="メイリオ"/>
          <w:szCs w:val="21"/>
        </w:rPr>
      </w:pPr>
      <w:r>
        <w:rPr>
          <w:rFonts w:ascii="メイリオ" w:eastAsia="メイリオ" w:hAnsi="メイリオ" w:hint="eastAsia"/>
          <w:szCs w:val="21"/>
        </w:rPr>
        <w:t>・</w:t>
      </w:r>
      <w:proofErr w:type="spellStart"/>
      <w:r>
        <w:rPr>
          <w:rFonts w:ascii="メイリオ" w:eastAsia="メイリオ" w:hAnsi="メイリオ" w:hint="eastAsia"/>
          <w:szCs w:val="21"/>
        </w:rPr>
        <w:t>Famiee</w:t>
      </w:r>
      <w:proofErr w:type="spellEnd"/>
      <w:r>
        <w:rPr>
          <w:rFonts w:ascii="メイリオ" w:eastAsia="メイリオ" w:hAnsi="メイリオ" w:hint="eastAsia"/>
          <w:szCs w:val="21"/>
        </w:rPr>
        <w:t>は、</w:t>
      </w:r>
      <w:r w:rsidR="00CC20FF" w:rsidRPr="001A055C">
        <w:rPr>
          <w:rFonts w:ascii="メイリオ" w:eastAsia="メイリオ" w:hAnsi="メイリオ" w:hint="eastAsia"/>
          <w:szCs w:val="21"/>
        </w:rPr>
        <w:t>ユーザー</w:t>
      </w:r>
      <w:r w:rsidR="009F4B47" w:rsidRPr="001A055C">
        <w:rPr>
          <w:rFonts w:ascii="メイリオ" w:eastAsia="メイリオ" w:hAnsi="メイリオ" w:hint="eastAsia"/>
          <w:szCs w:val="21"/>
        </w:rPr>
        <w:t>から</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個人情報が</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利用目的の範囲を超えて取り扱われているという理由</w:t>
      </w:r>
      <w:r w:rsidR="00DE58F9" w:rsidRPr="001A055C">
        <w:rPr>
          <w:rFonts w:ascii="メイリオ" w:eastAsia="メイリオ" w:hAnsi="メイリオ" w:hint="eastAsia"/>
          <w:szCs w:val="21"/>
        </w:rPr>
        <w:t>、</w:t>
      </w:r>
      <w:r w:rsidR="00157CBD" w:rsidRPr="001A055C">
        <w:rPr>
          <w:rFonts w:ascii="メイリオ" w:eastAsia="メイリオ" w:hAnsi="メイリオ" w:hint="eastAsia"/>
          <w:szCs w:val="21"/>
        </w:rPr>
        <w:t>又は</w:t>
      </w:r>
      <w:r w:rsidR="009F4B47" w:rsidRPr="001A055C">
        <w:rPr>
          <w:rFonts w:ascii="メイリオ" w:eastAsia="メイリオ" w:hAnsi="メイリオ" w:hint="eastAsia"/>
          <w:szCs w:val="21"/>
        </w:rPr>
        <w:t>不正の手段により取得されたものであるという理由により</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その利用の停止</w:t>
      </w:r>
      <w:r w:rsidR="00157CBD" w:rsidRPr="001A055C">
        <w:rPr>
          <w:rFonts w:ascii="メイリオ" w:eastAsia="メイリオ" w:hAnsi="メイリオ" w:hint="eastAsia"/>
          <w:szCs w:val="21"/>
        </w:rPr>
        <w:t>又は</w:t>
      </w:r>
      <w:r w:rsidR="009F4B47" w:rsidRPr="001A055C">
        <w:rPr>
          <w:rFonts w:ascii="メイリオ" w:eastAsia="メイリオ" w:hAnsi="メイリオ" w:hint="eastAsia"/>
          <w:szCs w:val="21"/>
        </w:rPr>
        <w:t>消去（以下</w:t>
      </w:r>
      <w:ins w:id="105" w:author="N&amp;A" w:date="2020-07-15T10:03:00Z">
        <w:r w:rsidR="00607DAC">
          <w:rPr>
            <w:rFonts w:ascii="メイリオ" w:eastAsia="メイリオ" w:hAnsi="メイリオ" w:hint="eastAsia"/>
            <w:szCs w:val="21"/>
          </w:rPr>
          <w:t>、</w:t>
        </w:r>
      </w:ins>
      <w:r w:rsidR="009F4B47" w:rsidRPr="001A055C">
        <w:rPr>
          <w:rFonts w:ascii="メイリオ" w:eastAsia="メイリオ" w:hAnsi="メイリオ" w:hint="eastAsia"/>
          <w:szCs w:val="21"/>
        </w:rPr>
        <w:t>「利用停止等」といいます。）を求められた場合には</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遅滞なく必要な調査を行います。</w:t>
      </w:r>
      <w:r>
        <w:rPr>
          <w:rFonts w:ascii="メイリオ" w:eastAsia="メイリオ" w:hAnsi="メイリオ" w:hint="eastAsia"/>
          <w:szCs w:val="21"/>
        </w:rPr>
        <w:t>当該</w:t>
      </w:r>
      <w:r w:rsidR="009F4B47" w:rsidRPr="001A055C">
        <w:rPr>
          <w:rFonts w:ascii="メイリオ" w:eastAsia="メイリオ" w:hAnsi="メイリオ" w:hint="eastAsia"/>
          <w:szCs w:val="21"/>
        </w:rPr>
        <w:t>調査結果に基づき</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その請求に応じる必要があると判断した場合には</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遅滞なく</w:t>
      </w:r>
      <w:r w:rsidR="00DE58F9" w:rsidRPr="001A055C">
        <w:rPr>
          <w:rFonts w:ascii="メイリオ" w:eastAsia="メイリオ" w:hAnsi="メイリオ" w:hint="eastAsia"/>
          <w:szCs w:val="21"/>
        </w:rPr>
        <w:t>、</w:t>
      </w:r>
      <w:r w:rsidR="009F4B47" w:rsidRPr="001A055C">
        <w:rPr>
          <w:rFonts w:ascii="メイリオ" w:eastAsia="メイリオ" w:hAnsi="メイリオ" w:hint="eastAsia"/>
          <w:szCs w:val="21"/>
        </w:rPr>
        <w:t>当該個人情報の利用停止等を行います。</w:t>
      </w:r>
    </w:p>
    <w:p w14:paraId="1E193988" w14:textId="77777777" w:rsidR="009F4B47" w:rsidRPr="00FA57EA" w:rsidRDefault="009F4B47" w:rsidP="009F4B47">
      <w:pPr>
        <w:rPr>
          <w:rFonts w:ascii="メイリオ" w:eastAsia="メイリオ" w:hAnsi="メイリオ"/>
          <w:szCs w:val="21"/>
        </w:rPr>
      </w:pPr>
    </w:p>
    <w:p w14:paraId="48C0E707" w14:textId="5A895DDA" w:rsidR="009F4B47" w:rsidRDefault="00FA57EA" w:rsidP="009F4B47">
      <w:pPr>
        <w:rPr>
          <w:rFonts w:ascii="メイリオ" w:eastAsia="メイリオ" w:hAnsi="メイリオ"/>
          <w:b/>
          <w:bCs/>
          <w:szCs w:val="21"/>
        </w:rPr>
      </w:pPr>
      <w:r>
        <w:rPr>
          <w:rFonts w:ascii="メイリオ" w:eastAsia="メイリオ" w:hAnsi="メイリオ" w:hint="eastAsia"/>
          <w:b/>
          <w:bCs/>
          <w:szCs w:val="21"/>
        </w:rPr>
        <w:t>８</w:t>
      </w:r>
      <w:r w:rsidR="001A055C" w:rsidRPr="001A055C">
        <w:rPr>
          <w:rFonts w:ascii="メイリオ" w:eastAsia="メイリオ" w:hAnsi="メイリオ" w:hint="eastAsia"/>
          <w:b/>
          <w:bCs/>
          <w:szCs w:val="21"/>
        </w:rPr>
        <w:t>．</w:t>
      </w:r>
      <w:r w:rsidR="009F4B47" w:rsidRPr="001A055C">
        <w:rPr>
          <w:rFonts w:ascii="メイリオ" w:eastAsia="メイリオ" w:hAnsi="メイリオ"/>
          <w:b/>
          <w:bCs/>
          <w:szCs w:val="21"/>
        </w:rPr>
        <w:t>お問い合わせ窓口</w:t>
      </w:r>
    </w:p>
    <w:p w14:paraId="62E25168" w14:textId="5F29F4E3" w:rsidR="001C5C59" w:rsidRPr="001A055C" w:rsidRDefault="001C5C59" w:rsidP="009F4B47">
      <w:pPr>
        <w:rPr>
          <w:rFonts w:ascii="メイリオ" w:eastAsia="メイリオ" w:hAnsi="メイリオ"/>
          <w:b/>
          <w:bCs/>
          <w:szCs w:val="21"/>
        </w:rPr>
      </w:pPr>
      <w:r>
        <w:rPr>
          <w:rFonts w:ascii="メイリオ" w:eastAsia="メイリオ" w:hAnsi="メイリオ" w:hint="eastAsia"/>
          <w:b/>
          <w:bCs/>
          <w:szCs w:val="21"/>
        </w:rPr>
        <w:t>プライバシーポリシーに関するお問い合わせ先についてご説明します。</w:t>
      </w:r>
    </w:p>
    <w:p w14:paraId="2B6BE278" w14:textId="4FB443FE" w:rsidR="009F4B47" w:rsidRPr="001A055C" w:rsidRDefault="009F4B47" w:rsidP="009F4B47">
      <w:pPr>
        <w:rPr>
          <w:rFonts w:ascii="メイリオ" w:eastAsia="メイリオ" w:hAnsi="メイリオ"/>
          <w:szCs w:val="21"/>
        </w:rPr>
      </w:pPr>
      <w:r w:rsidRPr="001A055C">
        <w:rPr>
          <w:rFonts w:ascii="メイリオ" w:eastAsia="メイリオ" w:hAnsi="メイリオ" w:hint="eastAsia"/>
          <w:szCs w:val="21"/>
        </w:rPr>
        <w:t>本ポリシーに関するお問い合わせは</w:t>
      </w:r>
      <w:r w:rsidR="00DE58F9" w:rsidRPr="001A055C">
        <w:rPr>
          <w:rFonts w:ascii="メイリオ" w:eastAsia="メイリオ" w:hAnsi="メイリオ" w:hint="eastAsia"/>
          <w:szCs w:val="21"/>
        </w:rPr>
        <w:t>、</w:t>
      </w:r>
      <w:r w:rsidRPr="001A055C">
        <w:rPr>
          <w:rFonts w:ascii="メイリオ" w:eastAsia="メイリオ" w:hAnsi="メイリオ" w:hint="eastAsia"/>
          <w:szCs w:val="21"/>
        </w:rPr>
        <w:t>下記の窓口までお願いいたします。</w:t>
      </w:r>
    </w:p>
    <w:p w14:paraId="64DBD0C9" w14:textId="75A4952D" w:rsidR="009F4B47" w:rsidRPr="001A055C" w:rsidRDefault="00FA57EA" w:rsidP="009F4B47">
      <w:pPr>
        <w:rPr>
          <w:rFonts w:ascii="メイリオ" w:eastAsia="メイリオ" w:hAnsi="メイリオ"/>
          <w:szCs w:val="21"/>
        </w:rPr>
      </w:pPr>
      <w:proofErr w:type="spellStart"/>
      <w:r>
        <w:rPr>
          <w:rFonts w:ascii="メイリオ" w:eastAsia="メイリオ" w:hAnsi="メイリオ" w:hint="eastAsia"/>
          <w:szCs w:val="21"/>
        </w:rPr>
        <w:lastRenderedPageBreak/>
        <w:t>Famiee</w:t>
      </w:r>
      <w:proofErr w:type="spellEnd"/>
      <w:r w:rsidR="009F4B47" w:rsidRPr="001A055C">
        <w:rPr>
          <w:rFonts w:ascii="メイリオ" w:eastAsia="メイリオ" w:hAnsi="メイリオ" w:hint="eastAsia"/>
          <w:szCs w:val="21"/>
        </w:rPr>
        <w:t>が本ポリシーを守っていないと思う場合には、</w:t>
      </w:r>
      <w:proofErr w:type="spellStart"/>
      <w:r>
        <w:rPr>
          <w:rFonts w:ascii="メイリオ" w:eastAsia="メイリオ" w:hAnsi="メイリオ" w:hint="eastAsia"/>
          <w:szCs w:val="21"/>
        </w:rPr>
        <w:t>Famiee</w:t>
      </w:r>
      <w:proofErr w:type="spellEnd"/>
      <w:r w:rsidR="009F4B47" w:rsidRPr="001A055C">
        <w:rPr>
          <w:rFonts w:ascii="メイリオ" w:eastAsia="メイリオ" w:hAnsi="メイリオ" w:hint="eastAsia"/>
          <w:szCs w:val="21"/>
        </w:rPr>
        <w:t>にまずご連絡ください。内容確認後、適切な処理ができるよう努めます。</w:t>
      </w:r>
    </w:p>
    <w:p w14:paraId="069A50C0" w14:textId="3B32BB16" w:rsidR="009F4B47" w:rsidRPr="001A055C" w:rsidRDefault="009F4B47" w:rsidP="009F4B47">
      <w:pPr>
        <w:rPr>
          <w:rFonts w:ascii="メイリオ" w:eastAsia="メイリオ" w:hAnsi="メイリオ"/>
          <w:szCs w:val="21"/>
        </w:rPr>
      </w:pPr>
    </w:p>
    <w:p w14:paraId="69187DD6" w14:textId="77777777" w:rsidR="009F4B47" w:rsidRPr="001A055C" w:rsidRDefault="009F4B47" w:rsidP="009F4B47">
      <w:pPr>
        <w:rPr>
          <w:rFonts w:ascii="メイリオ" w:eastAsia="メイリオ" w:hAnsi="メイリオ"/>
          <w:szCs w:val="21"/>
        </w:rPr>
      </w:pPr>
      <w:r w:rsidRPr="001A055C">
        <w:rPr>
          <w:rFonts w:ascii="メイリオ" w:eastAsia="メイリオ" w:hAnsi="メイリオ" w:hint="eastAsia"/>
          <w:szCs w:val="21"/>
        </w:rPr>
        <w:t>（お問い合わせ窓口）</w:t>
      </w:r>
    </w:p>
    <w:p w14:paraId="6BA05B66" w14:textId="2593F3FC" w:rsidR="009F4B47" w:rsidRPr="001A055C" w:rsidRDefault="009F4B47" w:rsidP="009F4B47">
      <w:pPr>
        <w:rPr>
          <w:rFonts w:ascii="メイリオ" w:eastAsia="メイリオ" w:hAnsi="メイリオ"/>
          <w:szCs w:val="21"/>
        </w:rPr>
      </w:pPr>
      <w:r w:rsidRPr="001A055C">
        <w:rPr>
          <w:rFonts w:ascii="メイリオ" w:eastAsia="メイリオ" w:hAnsi="メイリオ" w:hint="eastAsia"/>
          <w:szCs w:val="21"/>
        </w:rPr>
        <w:t>住所：</w:t>
      </w:r>
      <w:r w:rsidR="00DE58F9" w:rsidRPr="001A055C">
        <w:rPr>
          <w:rFonts w:ascii="メイリオ" w:eastAsia="メイリオ" w:hAnsi="メイリオ"/>
          <w:szCs w:val="21"/>
        </w:rPr>
        <w:t>102-0071</w:t>
      </w:r>
      <w:r w:rsidRPr="001A055C">
        <w:rPr>
          <w:rFonts w:ascii="メイリオ" w:eastAsia="メイリオ" w:hAnsi="メイリオ"/>
          <w:szCs w:val="21"/>
        </w:rPr>
        <w:t xml:space="preserve"> </w:t>
      </w:r>
      <w:r w:rsidR="00DE58F9" w:rsidRPr="001A055C">
        <w:rPr>
          <w:rFonts w:ascii="メイリオ" w:eastAsia="メイリオ" w:hAnsi="メイリオ" w:hint="eastAsia"/>
          <w:szCs w:val="21"/>
        </w:rPr>
        <w:t>東京都千代田区富士見一丁目</w:t>
      </w:r>
      <w:r w:rsidR="00DE58F9" w:rsidRPr="001A055C">
        <w:rPr>
          <w:rFonts w:ascii="メイリオ" w:eastAsia="メイリオ" w:hAnsi="メイリオ"/>
          <w:szCs w:val="21"/>
        </w:rPr>
        <w:t>3番11号 富士見デュープレックスビズ5階</w:t>
      </w:r>
    </w:p>
    <w:p w14:paraId="01DF3E09" w14:textId="7322407D" w:rsidR="009F4B47" w:rsidRPr="001A055C" w:rsidRDefault="009F4B47" w:rsidP="009F4B47">
      <w:pPr>
        <w:rPr>
          <w:rFonts w:ascii="メイリオ" w:eastAsia="メイリオ" w:hAnsi="メイリオ"/>
          <w:szCs w:val="21"/>
        </w:rPr>
      </w:pPr>
      <w:r w:rsidRPr="001A055C">
        <w:rPr>
          <w:rFonts w:ascii="メイリオ" w:eastAsia="メイリオ" w:hAnsi="メイリオ" w:hint="eastAsia"/>
          <w:szCs w:val="21"/>
        </w:rPr>
        <w:t>社名：</w:t>
      </w:r>
      <w:r w:rsidRPr="001A055C">
        <w:rPr>
          <w:rFonts w:ascii="メイリオ" w:eastAsia="メイリオ" w:hAnsi="メイリオ"/>
          <w:szCs w:val="21"/>
        </w:rPr>
        <w:t>一般社団法人Famiee</w:t>
      </w:r>
    </w:p>
    <w:p w14:paraId="6C5B9AFC" w14:textId="5D21F720" w:rsidR="009F4B47" w:rsidRPr="001A055C" w:rsidRDefault="009F4B47" w:rsidP="009F4B47">
      <w:pPr>
        <w:rPr>
          <w:rFonts w:ascii="メイリオ" w:eastAsia="メイリオ" w:hAnsi="メイリオ"/>
          <w:szCs w:val="21"/>
        </w:rPr>
      </w:pPr>
      <w:r w:rsidRPr="001A055C">
        <w:rPr>
          <w:rFonts w:ascii="メイリオ" w:eastAsia="メイリオ" w:hAnsi="メイリオ"/>
          <w:szCs w:val="21"/>
        </w:rPr>
        <w:t>Eメールアドレス：info@</w:t>
      </w:r>
      <w:r w:rsidR="00DE58F9" w:rsidRPr="001A055C">
        <w:rPr>
          <w:rFonts w:ascii="メイリオ" w:eastAsia="メイリオ" w:hAnsi="メイリオ" w:hint="eastAsia"/>
          <w:szCs w:val="21"/>
        </w:rPr>
        <w:t>f</w:t>
      </w:r>
      <w:r w:rsidR="00DE58F9" w:rsidRPr="001A055C">
        <w:rPr>
          <w:rFonts w:ascii="メイリオ" w:eastAsia="メイリオ" w:hAnsi="メイリオ"/>
          <w:szCs w:val="21"/>
        </w:rPr>
        <w:t>amiee.org</w:t>
      </w:r>
    </w:p>
    <w:p w14:paraId="7B127CB5" w14:textId="0F473626" w:rsidR="0031618C" w:rsidRPr="001A055C" w:rsidRDefault="0031618C" w:rsidP="009F4B47">
      <w:pPr>
        <w:rPr>
          <w:rFonts w:ascii="メイリオ" w:eastAsia="メイリオ" w:hAnsi="メイリオ"/>
          <w:szCs w:val="21"/>
        </w:rPr>
      </w:pPr>
    </w:p>
    <w:p w14:paraId="35FD7F1B" w14:textId="67A489B8" w:rsidR="0031618C" w:rsidRDefault="00BF1414" w:rsidP="0031618C">
      <w:pPr>
        <w:rPr>
          <w:rFonts w:ascii="メイリオ" w:eastAsia="メイリオ" w:hAnsi="メイリオ"/>
          <w:b/>
          <w:bCs/>
          <w:szCs w:val="21"/>
        </w:rPr>
      </w:pPr>
      <w:r>
        <w:rPr>
          <w:rFonts w:ascii="メイリオ" w:eastAsia="メイリオ" w:hAnsi="メイリオ" w:hint="eastAsia"/>
          <w:b/>
          <w:bCs/>
          <w:szCs w:val="21"/>
        </w:rPr>
        <w:t>９</w:t>
      </w:r>
      <w:r w:rsidR="001A055C" w:rsidRPr="001A055C">
        <w:rPr>
          <w:rFonts w:ascii="メイリオ" w:eastAsia="メイリオ" w:hAnsi="メイリオ" w:hint="eastAsia"/>
          <w:b/>
          <w:bCs/>
          <w:szCs w:val="21"/>
        </w:rPr>
        <w:t>．</w:t>
      </w:r>
      <w:r w:rsidR="0031618C" w:rsidRPr="001A055C">
        <w:rPr>
          <w:rFonts w:ascii="メイリオ" w:eastAsia="メイリオ" w:hAnsi="メイリオ"/>
          <w:b/>
          <w:bCs/>
          <w:szCs w:val="21"/>
        </w:rPr>
        <w:t>本</w:t>
      </w:r>
      <w:r w:rsidR="0031618C" w:rsidRPr="001A055C">
        <w:rPr>
          <w:rFonts w:ascii="メイリオ" w:eastAsia="メイリオ" w:hAnsi="メイリオ" w:hint="eastAsia"/>
          <w:b/>
          <w:bCs/>
          <w:szCs w:val="21"/>
        </w:rPr>
        <w:t>ポリシー</w:t>
      </w:r>
      <w:r w:rsidR="0031618C" w:rsidRPr="001A055C">
        <w:rPr>
          <w:rFonts w:ascii="メイリオ" w:eastAsia="メイリオ" w:hAnsi="メイリオ"/>
          <w:b/>
          <w:bCs/>
          <w:szCs w:val="21"/>
        </w:rPr>
        <w:t>の変更</w:t>
      </w:r>
    </w:p>
    <w:p w14:paraId="2E444F35" w14:textId="238ACCBF" w:rsidR="001C5C59" w:rsidRPr="001A055C" w:rsidRDefault="001C5C59" w:rsidP="0031618C">
      <w:pPr>
        <w:rPr>
          <w:rFonts w:ascii="メイリオ" w:eastAsia="メイリオ" w:hAnsi="メイリオ"/>
          <w:b/>
          <w:bCs/>
          <w:szCs w:val="21"/>
        </w:rPr>
      </w:pPr>
      <w:r>
        <w:rPr>
          <w:rFonts w:ascii="メイリオ" w:eastAsia="メイリオ" w:hAnsi="メイリオ" w:hint="eastAsia"/>
          <w:b/>
          <w:bCs/>
          <w:szCs w:val="21"/>
        </w:rPr>
        <w:t>プライバシーポリシーを変更する場合についてご説明します。</w:t>
      </w:r>
    </w:p>
    <w:p w14:paraId="4F5737DE" w14:textId="55A1B887" w:rsidR="00BF1414" w:rsidRDefault="00BF1414" w:rsidP="0031618C">
      <w:pPr>
        <w:rPr>
          <w:rFonts w:ascii="メイリオ" w:eastAsia="メイリオ" w:hAnsi="メイリオ"/>
          <w:szCs w:val="21"/>
        </w:rPr>
      </w:pPr>
      <w:r>
        <w:rPr>
          <w:rFonts w:ascii="メイリオ" w:eastAsia="メイリオ" w:hAnsi="メイリオ" w:hint="eastAsia"/>
          <w:szCs w:val="21"/>
        </w:rPr>
        <w:t>・</w:t>
      </w:r>
      <w:proofErr w:type="spellStart"/>
      <w:r w:rsidR="00FA57EA">
        <w:rPr>
          <w:rFonts w:ascii="メイリオ" w:eastAsia="メイリオ" w:hAnsi="メイリオ"/>
          <w:szCs w:val="21"/>
        </w:rPr>
        <w:t>Famiee</w:t>
      </w:r>
      <w:proofErr w:type="spellEnd"/>
      <w:r w:rsidR="00177BA8" w:rsidRPr="001A055C">
        <w:rPr>
          <w:rFonts w:ascii="メイリオ" w:eastAsia="メイリオ" w:hAnsi="メイリオ"/>
          <w:szCs w:val="21"/>
        </w:rPr>
        <w:t>は、</w:t>
      </w:r>
      <w:del w:id="106" w:author="N&amp;A" w:date="2020-07-14T13:22:00Z">
        <w:r w:rsidR="00177BA8" w:rsidRPr="001A055C" w:rsidDel="00B91FCA">
          <w:rPr>
            <w:rFonts w:ascii="メイリオ" w:eastAsia="メイリオ" w:hAnsi="メイリオ" w:hint="eastAsia"/>
            <w:szCs w:val="21"/>
          </w:rPr>
          <w:delText>登録</w:delText>
        </w:r>
      </w:del>
      <w:r w:rsidR="00177BA8" w:rsidRPr="001A055C">
        <w:rPr>
          <w:rFonts w:ascii="メイリオ" w:eastAsia="メイリオ" w:hAnsi="メイリオ" w:hint="eastAsia"/>
          <w:szCs w:val="21"/>
        </w:rPr>
        <w:t>ユーザーの事前の</w:t>
      </w:r>
      <w:ins w:id="107" w:author="N&amp;A" w:date="2020-07-15T10:01:00Z">
        <w:r w:rsidR="00E843F9">
          <w:rPr>
            <w:rFonts w:ascii="メイリオ" w:eastAsia="メイリオ" w:hAnsi="メイリオ" w:hint="eastAsia"/>
            <w:szCs w:val="21"/>
          </w:rPr>
          <w:t>同意</w:t>
        </w:r>
      </w:ins>
      <w:del w:id="108" w:author="N&amp;A" w:date="2020-07-15T10:01:00Z">
        <w:r w:rsidR="00177BA8" w:rsidRPr="001A055C" w:rsidDel="00E843F9">
          <w:rPr>
            <w:rFonts w:ascii="メイリオ" w:eastAsia="メイリオ" w:hAnsi="メイリオ" w:hint="eastAsia"/>
            <w:szCs w:val="21"/>
          </w:rPr>
          <w:delText>承諾</w:delText>
        </w:r>
      </w:del>
      <w:r w:rsidR="00177BA8" w:rsidRPr="001A055C">
        <w:rPr>
          <w:rFonts w:ascii="メイリオ" w:eastAsia="メイリオ" w:hAnsi="メイリオ" w:hint="eastAsia"/>
          <w:szCs w:val="21"/>
        </w:rPr>
        <w:t>を得ることなく、</w:t>
      </w:r>
      <w:r w:rsidR="00177BA8" w:rsidRPr="001A055C">
        <w:rPr>
          <w:rFonts w:ascii="メイリオ" w:eastAsia="メイリオ" w:hAnsi="メイリオ"/>
          <w:szCs w:val="21"/>
        </w:rPr>
        <w:t>本</w:t>
      </w:r>
      <w:r w:rsidR="00177BA8" w:rsidRPr="001A055C">
        <w:rPr>
          <w:rFonts w:ascii="メイリオ" w:eastAsia="メイリオ" w:hAnsi="メイリオ" w:hint="eastAsia"/>
          <w:szCs w:val="21"/>
        </w:rPr>
        <w:t>ポリシー</w:t>
      </w:r>
      <w:r w:rsidR="00177BA8" w:rsidRPr="001A055C">
        <w:rPr>
          <w:rFonts w:ascii="メイリオ" w:eastAsia="メイリオ" w:hAnsi="メイリオ"/>
          <w:szCs w:val="21"/>
        </w:rPr>
        <w:t>を変更できるものとします</w:t>
      </w:r>
      <w:r>
        <w:rPr>
          <w:rFonts w:ascii="メイリオ" w:eastAsia="メイリオ" w:hAnsi="メイリオ" w:hint="eastAsia"/>
          <w:szCs w:val="21"/>
        </w:rPr>
        <w:t>が、</w:t>
      </w:r>
      <w:r w:rsidR="00177BA8" w:rsidRPr="001A055C">
        <w:rPr>
          <w:rFonts w:ascii="メイリオ" w:eastAsia="メイリオ" w:hAnsi="メイリオ"/>
          <w:szCs w:val="21"/>
        </w:rPr>
        <w:t>本</w:t>
      </w:r>
      <w:r w:rsidR="00177BA8" w:rsidRPr="001A055C">
        <w:rPr>
          <w:rFonts w:ascii="メイリオ" w:eastAsia="メイリオ" w:hAnsi="メイリオ" w:hint="eastAsia"/>
          <w:szCs w:val="21"/>
        </w:rPr>
        <w:t>ポリシーを</w:t>
      </w:r>
      <w:r w:rsidR="00157CBD" w:rsidRPr="001A055C">
        <w:rPr>
          <w:rFonts w:ascii="メイリオ" w:eastAsia="メイリオ" w:hAnsi="メイリオ"/>
          <w:szCs w:val="21"/>
        </w:rPr>
        <w:t>変更した場合には、</w:t>
      </w:r>
      <w:r w:rsidR="00177BA8" w:rsidRPr="001A055C">
        <w:rPr>
          <w:rFonts w:ascii="メイリオ" w:eastAsia="メイリオ" w:hAnsi="メイリオ"/>
          <w:szCs w:val="21"/>
        </w:rPr>
        <w:t>ユー</w:t>
      </w:r>
      <w:r w:rsidR="00157CBD" w:rsidRPr="001A055C">
        <w:rPr>
          <w:rFonts w:ascii="メイリオ" w:eastAsia="メイリオ" w:hAnsi="メイリオ"/>
          <w:szCs w:val="21"/>
        </w:rPr>
        <w:t>ザー</w:t>
      </w:r>
      <w:r>
        <w:rPr>
          <w:rFonts w:ascii="メイリオ" w:eastAsia="メイリオ" w:hAnsi="メイリオ" w:hint="eastAsia"/>
          <w:szCs w:val="21"/>
        </w:rPr>
        <w:t>の皆さま</w:t>
      </w:r>
      <w:r w:rsidR="00157CBD" w:rsidRPr="001A055C">
        <w:rPr>
          <w:rFonts w:ascii="メイリオ" w:eastAsia="メイリオ" w:hAnsi="メイリオ"/>
          <w:szCs w:val="21"/>
        </w:rPr>
        <w:t>に変更内容を通知</w:t>
      </w:r>
      <w:r>
        <w:rPr>
          <w:rFonts w:ascii="メイリオ" w:eastAsia="メイリオ" w:hAnsi="メイリオ" w:hint="eastAsia"/>
          <w:szCs w:val="21"/>
        </w:rPr>
        <w:t>します。</w:t>
      </w:r>
    </w:p>
    <w:p w14:paraId="39F5162A" w14:textId="3D8E8499" w:rsidR="0031618C" w:rsidRPr="001A055C" w:rsidRDefault="00BF1414" w:rsidP="0031618C">
      <w:pPr>
        <w:rPr>
          <w:rFonts w:ascii="メイリオ" w:eastAsia="メイリオ" w:hAnsi="メイリオ"/>
          <w:szCs w:val="21"/>
        </w:rPr>
      </w:pPr>
      <w:r>
        <w:rPr>
          <w:rFonts w:ascii="メイリオ" w:eastAsia="メイリオ" w:hAnsi="メイリオ" w:hint="eastAsia"/>
          <w:szCs w:val="21"/>
        </w:rPr>
        <w:t>・</w:t>
      </w:r>
      <w:r w:rsidR="00157CBD" w:rsidRPr="001A055C">
        <w:rPr>
          <w:rFonts w:ascii="メイリオ" w:eastAsia="メイリオ" w:hAnsi="メイリオ"/>
          <w:szCs w:val="21"/>
        </w:rPr>
        <w:t>変更内容の通知後、</w:t>
      </w:r>
      <w:r w:rsidR="00177BA8" w:rsidRPr="001A055C">
        <w:rPr>
          <w:rFonts w:ascii="メイリオ" w:eastAsia="メイリオ" w:hAnsi="メイリオ"/>
          <w:szCs w:val="21"/>
        </w:rPr>
        <w:t>ユーザーが本サービスを利用した場合又は</w:t>
      </w:r>
      <w:proofErr w:type="spellStart"/>
      <w:r w:rsidR="00FA57EA">
        <w:rPr>
          <w:rFonts w:ascii="メイリオ" w:eastAsia="メイリオ" w:hAnsi="メイリオ"/>
          <w:szCs w:val="21"/>
        </w:rPr>
        <w:t>Famiee</w:t>
      </w:r>
      <w:proofErr w:type="spellEnd"/>
      <w:r w:rsidR="00177BA8" w:rsidRPr="001A055C">
        <w:rPr>
          <w:rFonts w:ascii="メイリオ" w:eastAsia="メイリオ" w:hAnsi="メイリオ"/>
          <w:szCs w:val="21"/>
        </w:rPr>
        <w:t>の定める期間内に登録取消の手続をとらなかった場合には、ユーザーは、</w:t>
      </w:r>
      <w:r w:rsidR="00D06999" w:rsidRPr="001A055C">
        <w:rPr>
          <w:rFonts w:ascii="メイリオ" w:eastAsia="メイリオ" w:hAnsi="メイリオ"/>
          <w:szCs w:val="21"/>
        </w:rPr>
        <w:t>本</w:t>
      </w:r>
      <w:r w:rsidR="00D06999" w:rsidRPr="001A055C">
        <w:rPr>
          <w:rFonts w:ascii="メイリオ" w:eastAsia="メイリオ" w:hAnsi="メイリオ" w:hint="eastAsia"/>
          <w:szCs w:val="21"/>
        </w:rPr>
        <w:t>ポリシー</w:t>
      </w:r>
      <w:r w:rsidR="00177BA8" w:rsidRPr="001A055C">
        <w:rPr>
          <w:rFonts w:ascii="メイリオ" w:eastAsia="メイリオ" w:hAnsi="メイリオ"/>
          <w:szCs w:val="21"/>
        </w:rPr>
        <w:t>の変更に同意したものとみなします。</w:t>
      </w:r>
    </w:p>
    <w:p w14:paraId="22A884DB" w14:textId="77777777" w:rsidR="0031618C" w:rsidRPr="00BF1414" w:rsidRDefault="0031618C" w:rsidP="009F4B47">
      <w:pPr>
        <w:rPr>
          <w:rFonts w:ascii="メイリオ" w:eastAsia="メイリオ" w:hAnsi="メイリオ"/>
          <w:szCs w:val="21"/>
        </w:rPr>
      </w:pPr>
    </w:p>
    <w:p w14:paraId="404C0B65" w14:textId="40F91B3F" w:rsidR="005D71E8" w:rsidRPr="001A055C" w:rsidRDefault="0031618C">
      <w:pPr>
        <w:rPr>
          <w:rFonts w:ascii="メイリオ" w:eastAsia="メイリオ" w:hAnsi="メイリオ"/>
          <w:szCs w:val="21"/>
        </w:rPr>
      </w:pPr>
      <w:r w:rsidRPr="001A055C">
        <w:rPr>
          <w:rFonts w:ascii="メイリオ" w:eastAsia="メイリオ" w:hAnsi="メイリオ" w:hint="eastAsia"/>
          <w:szCs w:val="21"/>
        </w:rPr>
        <w:t>【2</w:t>
      </w:r>
      <w:r w:rsidRPr="001A055C">
        <w:rPr>
          <w:rFonts w:ascii="メイリオ" w:eastAsia="メイリオ" w:hAnsi="メイリオ"/>
          <w:szCs w:val="21"/>
        </w:rPr>
        <w:t>020年</w:t>
      </w:r>
      <w:r w:rsidRPr="001A055C">
        <w:rPr>
          <w:rFonts w:ascii="メイリオ" w:eastAsia="メイリオ" w:hAnsi="メイリオ" w:hint="eastAsia"/>
          <w:szCs w:val="21"/>
        </w:rPr>
        <w:t>〇</w:t>
      </w:r>
      <w:r w:rsidRPr="001A055C">
        <w:rPr>
          <w:rFonts w:ascii="メイリオ" w:eastAsia="メイリオ" w:hAnsi="メイリオ"/>
          <w:szCs w:val="21"/>
        </w:rPr>
        <w:t>月</w:t>
      </w:r>
      <w:r w:rsidRPr="001A055C">
        <w:rPr>
          <w:rFonts w:ascii="メイリオ" w:eastAsia="メイリオ" w:hAnsi="メイリオ" w:hint="eastAsia"/>
          <w:szCs w:val="21"/>
        </w:rPr>
        <w:t>〇</w:t>
      </w:r>
      <w:r w:rsidRPr="001A055C">
        <w:rPr>
          <w:rFonts w:ascii="メイリオ" w:eastAsia="メイリオ" w:hAnsi="メイリオ"/>
          <w:szCs w:val="21"/>
        </w:rPr>
        <w:t>日制定】</w:t>
      </w:r>
    </w:p>
    <w:sectPr w:rsidR="005D71E8" w:rsidRPr="001A055C" w:rsidSect="001A055C">
      <w:pgSz w:w="11906" w:h="16838"/>
      <w:pgMar w:top="1985" w:right="1701" w:bottom="1701" w:left="1701" w:header="851" w:footer="992" w:gutter="0"/>
      <w:cols w:space="425"/>
      <w:docGrid w:type="lines" w:linePitch="3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Ishiwata Hiroichiro" w:date="2020-07-24T18:22:00Z" w:initials="IH">
    <w:p w14:paraId="4D2EBAA9" w14:textId="296649BF" w:rsidR="00F2103B" w:rsidRDefault="00F2103B">
      <w:pPr>
        <w:pStyle w:val="a8"/>
      </w:pPr>
      <w:r>
        <w:rPr>
          <w:rStyle w:val="a7"/>
        </w:rPr>
        <w:annotationRef/>
      </w:r>
      <w:r>
        <w:rPr>
          <w:rFonts w:hint="eastAsia"/>
        </w:rPr>
        <w:t>大事な内容なので</w:t>
      </w:r>
      <w:bookmarkStart w:id="78" w:name="_GoBack"/>
      <w:bookmarkEnd w:id="78"/>
      <w:r>
        <w:rPr>
          <w:rFonts w:hint="eastAsia"/>
        </w:rPr>
        <w:t>ここの規定は残し。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EBA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EBAA9" w16cid:durableId="22C5A5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mp;A">
    <w15:presenceInfo w15:providerId="None" w15:userId="N&amp;A"/>
  </w15:person>
  <w15:person w15:author="Ishiwata Hiroichiro">
    <w15:presenceInfo w15:providerId="AD" w15:userId="S::hiroichiro.ishiwata@maketheworldhotto.onmicrosoft.com::5d3d7fa1-221a-47aa-ab3d-b27717b3e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VerticalSpacing w:val="1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E8"/>
    <w:rsid w:val="00001F20"/>
    <w:rsid w:val="00025BA8"/>
    <w:rsid w:val="00034385"/>
    <w:rsid w:val="00080304"/>
    <w:rsid w:val="000C3425"/>
    <w:rsid w:val="00157CBD"/>
    <w:rsid w:val="00161131"/>
    <w:rsid w:val="00177BA8"/>
    <w:rsid w:val="00191008"/>
    <w:rsid w:val="001A055C"/>
    <w:rsid w:val="001B082A"/>
    <w:rsid w:val="001C5C59"/>
    <w:rsid w:val="001E3332"/>
    <w:rsid w:val="00207FE5"/>
    <w:rsid w:val="00283827"/>
    <w:rsid w:val="0031618C"/>
    <w:rsid w:val="003446F5"/>
    <w:rsid w:val="003E60E7"/>
    <w:rsid w:val="0052626B"/>
    <w:rsid w:val="005D71E8"/>
    <w:rsid w:val="00607DAC"/>
    <w:rsid w:val="00620A56"/>
    <w:rsid w:val="007274C7"/>
    <w:rsid w:val="00807906"/>
    <w:rsid w:val="00904028"/>
    <w:rsid w:val="009149F1"/>
    <w:rsid w:val="00974803"/>
    <w:rsid w:val="009B564E"/>
    <w:rsid w:val="009C731A"/>
    <w:rsid w:val="009F4B47"/>
    <w:rsid w:val="00A06ED9"/>
    <w:rsid w:val="00A35B58"/>
    <w:rsid w:val="00A75F68"/>
    <w:rsid w:val="00AC00D9"/>
    <w:rsid w:val="00B91FCA"/>
    <w:rsid w:val="00BF1414"/>
    <w:rsid w:val="00C002EB"/>
    <w:rsid w:val="00C55861"/>
    <w:rsid w:val="00C806BB"/>
    <w:rsid w:val="00CC20FF"/>
    <w:rsid w:val="00D06999"/>
    <w:rsid w:val="00D639A4"/>
    <w:rsid w:val="00D72006"/>
    <w:rsid w:val="00DC3908"/>
    <w:rsid w:val="00DE58F9"/>
    <w:rsid w:val="00E162B7"/>
    <w:rsid w:val="00E843F9"/>
    <w:rsid w:val="00EB6F79"/>
    <w:rsid w:val="00EC06BE"/>
    <w:rsid w:val="00F2103B"/>
    <w:rsid w:val="00F40D11"/>
    <w:rsid w:val="00F4752F"/>
    <w:rsid w:val="00FA57EA"/>
    <w:rsid w:val="00FD05E6"/>
    <w:rsid w:val="00FD5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BA7D35"/>
  <w15:chartTrackingRefBased/>
  <w15:docId w15:val="{A2C52C54-33B2-49C6-AFE3-1DE8D90F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4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030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0304"/>
    <w:rPr>
      <w:rFonts w:asciiTheme="majorHAnsi" w:eastAsiaTheme="majorEastAsia" w:hAnsiTheme="majorHAnsi" w:cstheme="majorBidi"/>
      <w:sz w:val="18"/>
      <w:szCs w:val="18"/>
    </w:rPr>
  </w:style>
  <w:style w:type="character" w:styleId="a5">
    <w:name w:val="Hyperlink"/>
    <w:basedOn w:val="a0"/>
    <w:uiPriority w:val="99"/>
    <w:unhideWhenUsed/>
    <w:rsid w:val="00161131"/>
    <w:rPr>
      <w:color w:val="0000FF"/>
      <w:u w:val="single"/>
    </w:rPr>
  </w:style>
  <w:style w:type="paragraph" w:styleId="a6">
    <w:name w:val="Revision"/>
    <w:hidden/>
    <w:uiPriority w:val="99"/>
    <w:semiHidden/>
    <w:rsid w:val="00F2103B"/>
  </w:style>
  <w:style w:type="character" w:styleId="a7">
    <w:name w:val="annotation reference"/>
    <w:basedOn w:val="a0"/>
    <w:uiPriority w:val="99"/>
    <w:semiHidden/>
    <w:unhideWhenUsed/>
    <w:rsid w:val="00F2103B"/>
    <w:rPr>
      <w:sz w:val="18"/>
      <w:szCs w:val="18"/>
    </w:rPr>
  </w:style>
  <w:style w:type="paragraph" w:styleId="a8">
    <w:name w:val="annotation text"/>
    <w:basedOn w:val="a"/>
    <w:link w:val="a9"/>
    <w:uiPriority w:val="99"/>
    <w:semiHidden/>
    <w:unhideWhenUsed/>
    <w:rsid w:val="00F2103B"/>
    <w:pPr>
      <w:jc w:val="left"/>
    </w:pPr>
  </w:style>
  <w:style w:type="character" w:customStyle="1" w:styleId="a9">
    <w:name w:val="コメント文字列 (文字)"/>
    <w:basedOn w:val="a0"/>
    <w:link w:val="a8"/>
    <w:uiPriority w:val="99"/>
    <w:semiHidden/>
    <w:rsid w:val="00F2103B"/>
  </w:style>
  <w:style w:type="paragraph" w:styleId="aa">
    <w:name w:val="annotation subject"/>
    <w:basedOn w:val="a8"/>
    <w:next w:val="a8"/>
    <w:link w:val="ab"/>
    <w:uiPriority w:val="99"/>
    <w:semiHidden/>
    <w:unhideWhenUsed/>
    <w:rsid w:val="00F2103B"/>
    <w:rPr>
      <w:b/>
      <w:bCs/>
    </w:rPr>
  </w:style>
  <w:style w:type="character" w:customStyle="1" w:styleId="ab">
    <w:name w:val="コメント内容 (文字)"/>
    <w:basedOn w:val="a9"/>
    <w:link w:val="aa"/>
    <w:uiPriority w:val="99"/>
    <w:semiHidden/>
    <w:rsid w:val="00F21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49286">
      <w:bodyDiv w:val="1"/>
      <w:marLeft w:val="0"/>
      <w:marRight w:val="0"/>
      <w:marTop w:val="0"/>
      <w:marBottom w:val="0"/>
      <w:divBdr>
        <w:top w:val="none" w:sz="0" w:space="0" w:color="auto"/>
        <w:left w:val="none" w:sz="0" w:space="0" w:color="auto"/>
        <w:bottom w:val="none" w:sz="0" w:space="0" w:color="auto"/>
        <w:right w:val="none" w:sz="0" w:space="0" w:color="auto"/>
      </w:divBdr>
      <w:divsChild>
        <w:div w:id="1657755768">
          <w:marLeft w:val="0"/>
          <w:marRight w:val="0"/>
          <w:marTop w:val="0"/>
          <w:marBottom w:val="0"/>
          <w:divBdr>
            <w:top w:val="none" w:sz="0" w:space="0" w:color="auto"/>
            <w:left w:val="none" w:sz="0" w:space="0" w:color="auto"/>
            <w:bottom w:val="none" w:sz="0" w:space="0" w:color="auto"/>
            <w:right w:val="none" w:sz="0" w:space="0" w:color="auto"/>
          </w:divBdr>
          <w:divsChild>
            <w:div w:id="14141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z.trustdock.io/company/privacy" TargetMode="Externa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580</Words>
  <Characters>3306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Ishiwata Hiroichiro</dc:creator>
  <cp:keywords/>
  <dc:description/>
  <cp:lastModifiedBy>Ishiwata Hiroichiro</cp:lastModifiedBy>
  <cp:revision>2</cp:revision>
  <dcterms:created xsi:type="dcterms:W3CDTF">2020-07-24T09:22:00Z</dcterms:created>
  <dcterms:modified xsi:type="dcterms:W3CDTF">2020-07-24T09:22:00Z</dcterms:modified>
</cp:coreProperties>
</file>