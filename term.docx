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E69A3" w14:textId="77777777" w:rsidR="00F83A2A" w:rsidRPr="003F77C0" w:rsidRDefault="00F83A2A" w:rsidP="00F83A2A">
      <w:pPr>
        <w:jc w:val="center"/>
        <w:rPr>
          <w:rFonts w:ascii="ＭＳ 明朝" w:eastAsia="ＭＳ 明朝" w:hAnsi="ＭＳ 明朝"/>
          <w:b/>
          <w:bCs/>
          <w:sz w:val="32"/>
          <w:szCs w:val="32"/>
        </w:rPr>
      </w:pPr>
      <w:r w:rsidRPr="003F77C0">
        <w:rPr>
          <w:rFonts w:ascii="ＭＳ 明朝" w:eastAsia="ＭＳ 明朝" w:hAnsi="ＭＳ 明朝" w:hint="eastAsia"/>
          <w:b/>
          <w:bCs/>
          <w:sz w:val="32"/>
          <w:szCs w:val="32"/>
        </w:rPr>
        <w:t>利用規約</w:t>
      </w:r>
    </w:p>
    <w:p w14:paraId="591777F7" w14:textId="77777777" w:rsidR="003F77C0" w:rsidRPr="00EF5EAA" w:rsidRDefault="003F77C0" w:rsidP="00F83A2A">
      <w:pPr>
        <w:rPr>
          <w:rFonts w:ascii="ＭＳ 明朝" w:eastAsia="ＭＳ 明朝" w:hAnsi="ＭＳ 明朝"/>
          <w:sz w:val="22"/>
        </w:rPr>
      </w:pPr>
    </w:p>
    <w:p w14:paraId="74623231" w14:textId="77777777" w:rsidR="00EB5C99" w:rsidRDefault="00F83A2A" w:rsidP="00F83A2A">
      <w:pPr>
        <w:rPr>
          <w:rFonts w:ascii="ＭＳ 明朝" w:eastAsia="ＭＳ 明朝" w:hAnsi="ＭＳ 明朝"/>
          <w:sz w:val="22"/>
        </w:rPr>
      </w:pPr>
      <w:r w:rsidRPr="00EF5EAA">
        <w:rPr>
          <w:rFonts w:ascii="ＭＳ 明朝" w:eastAsia="ＭＳ 明朝" w:hAnsi="ＭＳ 明朝" w:hint="eastAsia"/>
          <w:sz w:val="22"/>
        </w:rPr>
        <w:t>この利用規約（以下</w:t>
      </w:r>
      <w:ins w:id="0" w:author="N&amp;A" w:date="2020-07-14T14:10:00Z">
        <w:r w:rsidR="00780435">
          <w:rPr>
            <w:rFonts w:ascii="ＭＳ 明朝" w:eastAsia="ＭＳ 明朝" w:hAnsi="ＭＳ 明朝" w:hint="eastAsia"/>
            <w:sz w:val="22"/>
          </w:rPr>
          <w:t>、</w:t>
        </w:r>
      </w:ins>
      <w:r w:rsidRPr="00EF5EAA">
        <w:rPr>
          <w:rFonts w:ascii="ＭＳ 明朝" w:eastAsia="ＭＳ 明朝" w:hAnsi="ＭＳ 明朝" w:hint="eastAsia"/>
          <w:sz w:val="22"/>
        </w:rPr>
        <w:t>「本規約」といいます</w:t>
      </w:r>
      <w:del w:id="1" w:author="N&amp;A" w:date="2020-07-14T14:10:00Z">
        <w:r w:rsidRPr="00EF5EAA" w:rsidDel="00780435">
          <w:rPr>
            <w:rFonts w:ascii="ＭＳ 明朝" w:eastAsia="ＭＳ 明朝" w:hAnsi="ＭＳ 明朝" w:hint="eastAsia"/>
            <w:sz w:val="22"/>
          </w:rPr>
          <w:delText>。</w:delText>
        </w:r>
      </w:del>
      <w:r w:rsidRPr="00EF5EAA">
        <w:rPr>
          <w:rFonts w:ascii="ＭＳ 明朝" w:eastAsia="ＭＳ 明朝" w:hAnsi="ＭＳ 明朝" w:hint="eastAsia"/>
          <w:sz w:val="22"/>
        </w:rPr>
        <w:t>）</w:t>
      </w:r>
      <w:r w:rsidR="002E1F50">
        <w:rPr>
          <w:rFonts w:ascii="ＭＳ 明朝" w:eastAsia="ＭＳ 明朝" w:hAnsi="ＭＳ 明朝" w:hint="eastAsia"/>
          <w:sz w:val="22"/>
        </w:rPr>
        <w:t>に</w:t>
      </w:r>
      <w:r w:rsidRPr="00EF5EAA">
        <w:rPr>
          <w:rFonts w:ascii="ＭＳ 明朝" w:eastAsia="ＭＳ 明朝" w:hAnsi="ＭＳ 明朝" w:hint="eastAsia"/>
          <w:sz w:val="22"/>
        </w:rPr>
        <w:t>は、</w:t>
      </w:r>
      <w:r w:rsidR="003F77C0">
        <w:rPr>
          <w:rFonts w:ascii="ＭＳ 明朝" w:eastAsia="ＭＳ 明朝" w:hAnsi="ＭＳ 明朝"/>
          <w:sz w:val="22"/>
        </w:rPr>
        <w:t>一般社団法人</w:t>
      </w:r>
      <w:proofErr w:type="spellStart"/>
      <w:r w:rsidR="003F77C0">
        <w:rPr>
          <w:rFonts w:ascii="ＭＳ 明朝" w:eastAsia="ＭＳ 明朝" w:hAnsi="ＭＳ 明朝"/>
          <w:sz w:val="22"/>
        </w:rPr>
        <w:t>Famiee</w:t>
      </w:r>
      <w:proofErr w:type="spellEnd"/>
      <w:r w:rsidRPr="00EF5EAA">
        <w:rPr>
          <w:rFonts w:ascii="ＭＳ 明朝" w:eastAsia="ＭＳ 明朝" w:hAnsi="ＭＳ 明朝"/>
          <w:sz w:val="22"/>
        </w:rPr>
        <w:t>（以下</w:t>
      </w:r>
      <w:ins w:id="2" w:author="N&amp;A" w:date="2020-07-14T14:10:00Z">
        <w:r w:rsidR="00780435">
          <w:rPr>
            <w:rFonts w:ascii="ＭＳ 明朝" w:eastAsia="ＭＳ 明朝" w:hAnsi="ＭＳ 明朝" w:hint="eastAsia"/>
            <w:sz w:val="22"/>
          </w:rPr>
          <w:t>、</w:t>
        </w:r>
      </w:ins>
      <w:r w:rsidRPr="00EF5EAA">
        <w:rPr>
          <w:rFonts w:ascii="ＭＳ 明朝" w:eastAsia="ＭＳ 明朝" w:hAnsi="ＭＳ 明朝"/>
          <w:sz w:val="22"/>
        </w:rPr>
        <w:t>「当社」といいます</w:t>
      </w:r>
      <w:del w:id="3" w:author="N&amp;A" w:date="2020-07-14T14:10:00Z">
        <w:r w:rsidR="00941BF2" w:rsidDel="00780435">
          <w:rPr>
            <w:rFonts w:ascii="ＭＳ 明朝" w:eastAsia="ＭＳ 明朝" w:hAnsi="ＭＳ 明朝" w:hint="eastAsia"/>
            <w:sz w:val="22"/>
          </w:rPr>
          <w:delText>。</w:delText>
        </w:r>
      </w:del>
      <w:r w:rsidRPr="00EF5EAA">
        <w:rPr>
          <w:rFonts w:ascii="ＭＳ 明朝" w:eastAsia="ＭＳ 明朝" w:hAnsi="ＭＳ 明朝"/>
          <w:sz w:val="22"/>
        </w:rPr>
        <w:t>）の提供する</w:t>
      </w:r>
      <w:r w:rsidR="00EB5C99" w:rsidRPr="00EF5EAA">
        <w:rPr>
          <w:rFonts w:ascii="ＭＳ 明朝" w:eastAsia="ＭＳ 明朝" w:hAnsi="ＭＳ 明朝"/>
          <w:sz w:val="22"/>
        </w:rPr>
        <w:t>アプリケーション「</w:t>
      </w:r>
      <w:proofErr w:type="spellStart"/>
      <w:r w:rsidR="00EB5C99">
        <w:rPr>
          <w:rFonts w:ascii="ＭＳ 明朝" w:eastAsia="ＭＳ 明朝" w:hAnsi="ＭＳ 明朝"/>
          <w:sz w:val="22"/>
        </w:rPr>
        <w:t>Famiee</w:t>
      </w:r>
      <w:proofErr w:type="spellEnd"/>
      <w:r w:rsidR="00EB5C99" w:rsidRPr="00EF5EAA">
        <w:rPr>
          <w:rFonts w:ascii="ＭＳ 明朝" w:eastAsia="ＭＳ 明朝" w:hAnsi="ＭＳ 明朝"/>
          <w:sz w:val="22"/>
        </w:rPr>
        <w:t>」（以下</w:t>
      </w:r>
      <w:ins w:id="4" w:author="N&amp;A" w:date="2020-07-14T14:10:00Z">
        <w:r w:rsidR="00780435">
          <w:rPr>
            <w:rFonts w:ascii="ＭＳ 明朝" w:eastAsia="ＭＳ 明朝" w:hAnsi="ＭＳ 明朝" w:hint="eastAsia"/>
            <w:sz w:val="22"/>
          </w:rPr>
          <w:t>、</w:t>
        </w:r>
      </w:ins>
      <w:r w:rsidR="00EB5C99" w:rsidRPr="00EF5EAA">
        <w:rPr>
          <w:rFonts w:ascii="ＭＳ 明朝" w:eastAsia="ＭＳ 明朝" w:hAnsi="ＭＳ 明朝"/>
          <w:sz w:val="22"/>
        </w:rPr>
        <w:t>「本アプリ」といいます</w:t>
      </w:r>
      <w:del w:id="5" w:author="N&amp;A" w:date="2020-07-14T14:10:00Z">
        <w:r w:rsidR="00941BF2" w:rsidDel="00780435">
          <w:rPr>
            <w:rFonts w:ascii="ＭＳ 明朝" w:eastAsia="ＭＳ 明朝" w:hAnsi="ＭＳ 明朝" w:hint="eastAsia"/>
            <w:sz w:val="22"/>
          </w:rPr>
          <w:delText>。</w:delText>
        </w:r>
      </w:del>
      <w:r w:rsidR="00EB5C99" w:rsidRPr="00EF5EAA">
        <w:rPr>
          <w:rFonts w:ascii="ＭＳ 明朝" w:eastAsia="ＭＳ 明朝" w:hAnsi="ＭＳ 明朝"/>
          <w:sz w:val="22"/>
        </w:rPr>
        <w:t>）</w:t>
      </w:r>
      <w:r w:rsidR="00EB5C99">
        <w:rPr>
          <w:rFonts w:ascii="ＭＳ 明朝" w:eastAsia="ＭＳ 明朝" w:hAnsi="ＭＳ 明朝" w:hint="eastAsia"/>
          <w:sz w:val="22"/>
        </w:rPr>
        <w:t>により発行する</w:t>
      </w:r>
      <w:r w:rsidR="00EB5C99" w:rsidRPr="00EB5C99">
        <w:rPr>
          <w:rFonts w:ascii="ＭＳ 明朝" w:eastAsia="ＭＳ 明朝" w:hAnsi="ＭＳ 明朝"/>
          <w:sz w:val="22"/>
        </w:rPr>
        <w:t>「パートナーシップ証明書」</w:t>
      </w:r>
      <w:r w:rsidR="00660E1C">
        <w:rPr>
          <w:rFonts w:ascii="ＭＳ 明朝" w:eastAsia="ＭＳ 明朝" w:hAnsi="ＭＳ 明朝" w:hint="eastAsia"/>
          <w:sz w:val="22"/>
        </w:rPr>
        <w:t>（以下、「パートナーシップ証明」といいます</w:t>
      </w:r>
      <w:del w:id="6" w:author="N&amp;A" w:date="2020-07-14T14:10:00Z">
        <w:r w:rsidR="00941BF2" w:rsidDel="00780435">
          <w:rPr>
            <w:rFonts w:ascii="ＭＳ 明朝" w:eastAsia="ＭＳ 明朝" w:hAnsi="ＭＳ 明朝" w:hint="eastAsia"/>
            <w:sz w:val="22"/>
          </w:rPr>
          <w:delText>。</w:delText>
        </w:r>
      </w:del>
      <w:r w:rsidR="00660E1C">
        <w:rPr>
          <w:rFonts w:ascii="ＭＳ 明朝" w:eastAsia="ＭＳ 明朝" w:hAnsi="ＭＳ 明朝" w:hint="eastAsia"/>
          <w:sz w:val="22"/>
        </w:rPr>
        <w:t>）の</w:t>
      </w:r>
      <w:r w:rsidR="00EB5C99">
        <w:rPr>
          <w:rFonts w:ascii="ＭＳ 明朝" w:eastAsia="ＭＳ 明朝" w:hAnsi="ＭＳ 明朝" w:hint="eastAsia"/>
          <w:sz w:val="22"/>
        </w:rPr>
        <w:t>内容と、本アプリを通じて登録された内容が一致するか否かを確認するためのW</w:t>
      </w:r>
      <w:r w:rsidR="00EB5C99">
        <w:rPr>
          <w:rFonts w:ascii="ＭＳ 明朝" w:eastAsia="ＭＳ 明朝" w:hAnsi="ＭＳ 明朝"/>
          <w:sz w:val="22"/>
        </w:rPr>
        <w:t>eb</w:t>
      </w:r>
      <w:r w:rsidR="00EB5C99">
        <w:rPr>
          <w:rFonts w:ascii="ＭＳ 明朝" w:eastAsia="ＭＳ 明朝" w:hAnsi="ＭＳ 明朝" w:hint="eastAsia"/>
          <w:sz w:val="22"/>
        </w:rPr>
        <w:t>サイト</w:t>
      </w:r>
      <w:r w:rsidR="00660E1C">
        <w:rPr>
          <w:rFonts w:ascii="ＭＳ 明朝" w:eastAsia="ＭＳ 明朝" w:hAnsi="ＭＳ 明朝" w:hint="eastAsia"/>
          <w:sz w:val="22"/>
        </w:rPr>
        <w:t>（以下、「本サイト」といいます）</w:t>
      </w:r>
      <w:r w:rsidR="00EB5C99">
        <w:rPr>
          <w:rFonts w:ascii="ＭＳ 明朝" w:eastAsia="ＭＳ 明朝" w:hAnsi="ＭＳ 明朝" w:hint="eastAsia"/>
          <w:sz w:val="22"/>
        </w:rPr>
        <w:t>の利用にあたり</w:t>
      </w:r>
      <w:r w:rsidR="00660E1C">
        <w:rPr>
          <w:rFonts w:ascii="ＭＳ 明朝" w:eastAsia="ＭＳ 明朝" w:hAnsi="ＭＳ 明朝" w:hint="eastAsia"/>
          <w:sz w:val="22"/>
        </w:rPr>
        <w:t>、その利用者（以下、「利用者」といいます）と</w:t>
      </w:r>
      <w:r w:rsidR="00EB5C99">
        <w:rPr>
          <w:rFonts w:ascii="ＭＳ 明朝" w:eastAsia="ＭＳ 明朝" w:hAnsi="ＭＳ 明朝" w:hint="eastAsia"/>
          <w:sz w:val="22"/>
        </w:rPr>
        <w:t>当社と</w:t>
      </w:r>
      <w:r w:rsidR="00EB5C99" w:rsidRPr="00EF5EAA">
        <w:rPr>
          <w:rFonts w:ascii="ＭＳ 明朝" w:eastAsia="ＭＳ 明朝" w:hAnsi="ＭＳ 明朝"/>
          <w:sz w:val="22"/>
        </w:rPr>
        <w:t>の間の権利義務関係を定めることを目的とし、</w:t>
      </w:r>
      <w:r w:rsidR="00660E1C">
        <w:rPr>
          <w:rFonts w:ascii="ＭＳ 明朝" w:eastAsia="ＭＳ 明朝" w:hAnsi="ＭＳ 明朝" w:hint="eastAsia"/>
          <w:sz w:val="22"/>
        </w:rPr>
        <w:t>利用者</w:t>
      </w:r>
      <w:r w:rsidR="00EB5C99">
        <w:rPr>
          <w:rFonts w:ascii="ＭＳ 明朝" w:eastAsia="ＭＳ 明朝" w:hAnsi="ＭＳ 明朝" w:hint="eastAsia"/>
          <w:sz w:val="22"/>
        </w:rPr>
        <w:t>と当社との</w:t>
      </w:r>
      <w:r w:rsidR="00EB5C99" w:rsidRPr="00EF5EAA">
        <w:rPr>
          <w:rFonts w:ascii="ＭＳ 明朝" w:eastAsia="ＭＳ 明朝" w:hAnsi="ＭＳ 明朝"/>
          <w:sz w:val="22"/>
        </w:rPr>
        <w:t>間の本</w:t>
      </w:r>
      <w:r w:rsidR="00660E1C">
        <w:rPr>
          <w:rFonts w:ascii="ＭＳ 明朝" w:eastAsia="ＭＳ 明朝" w:hAnsi="ＭＳ 明朝" w:hint="eastAsia"/>
          <w:sz w:val="22"/>
        </w:rPr>
        <w:t>サイト</w:t>
      </w:r>
      <w:r w:rsidR="00EB5C99" w:rsidRPr="00EF5EAA">
        <w:rPr>
          <w:rFonts w:ascii="ＭＳ 明朝" w:eastAsia="ＭＳ 明朝" w:hAnsi="ＭＳ 明朝"/>
          <w:sz w:val="22"/>
        </w:rPr>
        <w:t>の利用に関わる一切の関係に適用されます。</w:t>
      </w:r>
    </w:p>
    <w:p w14:paraId="762C7E7A" w14:textId="77777777" w:rsidR="003D0FE6" w:rsidRDefault="003D0FE6" w:rsidP="00F83A2A">
      <w:pPr>
        <w:rPr>
          <w:rFonts w:ascii="ＭＳ 明朝" w:eastAsia="ＭＳ 明朝" w:hAnsi="ＭＳ 明朝"/>
          <w:sz w:val="22"/>
        </w:rPr>
      </w:pPr>
    </w:p>
    <w:p w14:paraId="23FD181E"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Pr="00EF5EAA">
        <w:rPr>
          <w:rFonts w:ascii="ＭＳ 明朝" w:eastAsia="ＭＳ 明朝" w:hAnsi="ＭＳ 明朝"/>
          <w:sz w:val="22"/>
        </w:rPr>
        <w:t>1条</w:t>
      </w:r>
      <w:r w:rsidR="009B5525">
        <w:rPr>
          <w:rFonts w:ascii="ＭＳ 明朝" w:eastAsia="ＭＳ 明朝" w:hAnsi="ＭＳ 明朝" w:hint="eastAsia"/>
          <w:sz w:val="22"/>
        </w:rPr>
        <w:t xml:space="preserve">　</w:t>
      </w:r>
      <w:r w:rsidRPr="00EF5EAA">
        <w:rPr>
          <w:rFonts w:ascii="ＭＳ 明朝" w:eastAsia="ＭＳ 明朝" w:hAnsi="ＭＳ 明朝"/>
          <w:sz w:val="22"/>
        </w:rPr>
        <w:t>総　則</w:t>
      </w:r>
    </w:p>
    <w:p w14:paraId="3F92EBE0"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sz w:val="22"/>
        </w:rPr>
        <w:t>1. 本規約は、当社と</w:t>
      </w:r>
      <w:r w:rsidR="00660E1C">
        <w:rPr>
          <w:rFonts w:ascii="ＭＳ 明朝" w:eastAsia="ＭＳ 明朝" w:hAnsi="ＭＳ 明朝" w:hint="eastAsia"/>
          <w:sz w:val="22"/>
        </w:rPr>
        <w:t>利用者</w:t>
      </w:r>
      <w:bookmarkStart w:id="7" w:name="_Hlk44844144"/>
      <w:r w:rsidRPr="00EF5EAA">
        <w:rPr>
          <w:rFonts w:ascii="ＭＳ 明朝" w:eastAsia="ＭＳ 明朝" w:hAnsi="ＭＳ 明朝"/>
          <w:sz w:val="22"/>
        </w:rPr>
        <w:t>との間の権利義務関係を定めることを目的とし、</w:t>
      </w:r>
      <w:r w:rsidR="00660E1C">
        <w:rPr>
          <w:rFonts w:ascii="ＭＳ 明朝" w:eastAsia="ＭＳ 明朝" w:hAnsi="ＭＳ 明朝" w:hint="eastAsia"/>
          <w:sz w:val="22"/>
        </w:rPr>
        <w:t>利用者</w:t>
      </w:r>
      <w:r w:rsidRPr="00EF5EAA">
        <w:rPr>
          <w:rFonts w:ascii="ＭＳ 明朝" w:eastAsia="ＭＳ 明朝" w:hAnsi="ＭＳ 明朝"/>
          <w:sz w:val="22"/>
        </w:rPr>
        <w:t>と当社の間の本</w:t>
      </w:r>
      <w:r w:rsidR="00660E1C">
        <w:rPr>
          <w:rFonts w:ascii="ＭＳ 明朝" w:eastAsia="ＭＳ 明朝" w:hAnsi="ＭＳ 明朝" w:hint="eastAsia"/>
          <w:sz w:val="22"/>
        </w:rPr>
        <w:t>サイト</w:t>
      </w:r>
      <w:r w:rsidRPr="00EF5EAA">
        <w:rPr>
          <w:rFonts w:ascii="ＭＳ 明朝" w:eastAsia="ＭＳ 明朝" w:hAnsi="ＭＳ 明朝"/>
          <w:sz w:val="22"/>
        </w:rPr>
        <w:t>の利用に関わる一切の関係に適用されます。</w:t>
      </w:r>
      <w:bookmarkEnd w:id="7"/>
    </w:p>
    <w:p w14:paraId="026FB3F7" w14:textId="77777777" w:rsidR="00F83A2A" w:rsidRDefault="00F83A2A" w:rsidP="00F83A2A">
      <w:pPr>
        <w:rPr>
          <w:rFonts w:ascii="ＭＳ 明朝" w:eastAsia="ＭＳ 明朝" w:hAnsi="ＭＳ 明朝"/>
          <w:sz w:val="22"/>
        </w:rPr>
      </w:pPr>
      <w:r w:rsidRPr="00EF5EAA">
        <w:rPr>
          <w:rFonts w:ascii="ＭＳ 明朝" w:eastAsia="ＭＳ 明朝" w:hAnsi="ＭＳ 明朝"/>
          <w:sz w:val="22"/>
        </w:rPr>
        <w:t>2. 当社が本</w:t>
      </w:r>
      <w:r w:rsidR="00660E1C">
        <w:rPr>
          <w:rFonts w:ascii="ＭＳ 明朝" w:eastAsia="ＭＳ 明朝" w:hAnsi="ＭＳ 明朝" w:hint="eastAsia"/>
          <w:sz w:val="22"/>
        </w:rPr>
        <w:t>サイト</w:t>
      </w:r>
      <w:r w:rsidRPr="00EF5EAA">
        <w:rPr>
          <w:rFonts w:ascii="ＭＳ 明朝" w:eastAsia="ＭＳ 明朝" w:hAnsi="ＭＳ 明朝"/>
          <w:sz w:val="22"/>
        </w:rPr>
        <w:t>上で随時掲載する本</w:t>
      </w:r>
      <w:r w:rsidR="00660E1C">
        <w:rPr>
          <w:rFonts w:ascii="ＭＳ 明朝" w:eastAsia="ＭＳ 明朝" w:hAnsi="ＭＳ 明朝" w:hint="eastAsia"/>
          <w:sz w:val="22"/>
        </w:rPr>
        <w:t>サイト</w:t>
      </w:r>
      <w:r w:rsidRPr="00EF5EAA">
        <w:rPr>
          <w:rFonts w:ascii="ＭＳ 明朝" w:eastAsia="ＭＳ 明朝" w:hAnsi="ＭＳ 明朝"/>
          <w:sz w:val="22"/>
        </w:rPr>
        <w:t>の利用に関するルール、諸規定等は本規約の一部を構成するものとします。</w:t>
      </w:r>
    </w:p>
    <w:p w14:paraId="1257B811" w14:textId="77777777" w:rsidR="00D57ABF" w:rsidRPr="00EF5EAA" w:rsidRDefault="00D57ABF" w:rsidP="00F83A2A">
      <w:pPr>
        <w:rPr>
          <w:rFonts w:ascii="ＭＳ 明朝" w:eastAsia="ＭＳ 明朝" w:hAnsi="ＭＳ 明朝"/>
          <w:sz w:val="22"/>
        </w:rPr>
      </w:pPr>
      <w:r>
        <w:rPr>
          <w:rFonts w:ascii="ＭＳ 明朝" w:eastAsia="ＭＳ 明朝" w:hAnsi="ＭＳ 明朝" w:hint="eastAsia"/>
          <w:sz w:val="22"/>
        </w:rPr>
        <w:t xml:space="preserve">3. </w:t>
      </w:r>
      <w:r w:rsidRPr="002E1F50">
        <w:rPr>
          <w:rFonts w:ascii="ＭＳ 明朝" w:eastAsia="ＭＳ 明朝" w:hAnsi="ＭＳ 明朝" w:hint="eastAsia"/>
          <w:sz w:val="22"/>
        </w:rPr>
        <w:t>本規約の内容と本規約外における本</w:t>
      </w:r>
      <w:r w:rsidR="00660E1C">
        <w:rPr>
          <w:rFonts w:ascii="ＭＳ 明朝" w:eastAsia="ＭＳ 明朝" w:hAnsi="ＭＳ 明朝" w:hint="eastAsia"/>
          <w:sz w:val="22"/>
        </w:rPr>
        <w:t>サイト</w:t>
      </w:r>
      <w:r w:rsidRPr="002E1F50">
        <w:rPr>
          <w:rFonts w:ascii="ＭＳ 明朝" w:eastAsia="ＭＳ 明朝" w:hAnsi="ＭＳ 明朝" w:hint="eastAsia"/>
          <w:sz w:val="22"/>
        </w:rPr>
        <w:t>の説明等が異なる場合には、本規約の内容が優先して適用されるものとします。</w:t>
      </w:r>
    </w:p>
    <w:p w14:paraId="4A3D1388" w14:textId="77777777" w:rsidR="00F83A2A" w:rsidRDefault="00F83A2A" w:rsidP="00F83A2A">
      <w:pPr>
        <w:rPr>
          <w:rFonts w:ascii="ＭＳ 明朝" w:eastAsia="ＭＳ 明朝" w:hAnsi="ＭＳ 明朝"/>
          <w:sz w:val="22"/>
        </w:rPr>
      </w:pPr>
    </w:p>
    <w:p w14:paraId="24233175" w14:textId="77777777" w:rsidR="00660E1C"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660E1C">
        <w:rPr>
          <w:rFonts w:ascii="ＭＳ 明朝" w:eastAsia="ＭＳ 明朝" w:hAnsi="ＭＳ 明朝"/>
          <w:sz w:val="22"/>
        </w:rPr>
        <w:t>2</w:t>
      </w:r>
      <w:r w:rsidRPr="00EF5EAA">
        <w:rPr>
          <w:rFonts w:ascii="ＭＳ 明朝" w:eastAsia="ＭＳ 明朝" w:hAnsi="ＭＳ 明朝"/>
          <w:sz w:val="22"/>
        </w:rPr>
        <w:t xml:space="preserve">条　</w:t>
      </w:r>
      <w:r w:rsidR="00660E1C">
        <w:rPr>
          <w:rFonts w:ascii="ＭＳ 明朝" w:eastAsia="ＭＳ 明朝" w:hAnsi="ＭＳ 明朝" w:hint="eastAsia"/>
          <w:sz w:val="22"/>
        </w:rPr>
        <w:t>利用</w:t>
      </w:r>
      <w:ins w:id="8" w:author="N&amp;A" w:date="2020-07-14T18:09:00Z">
        <w:r w:rsidR="00F7389F">
          <w:rPr>
            <w:rFonts w:ascii="ＭＳ 明朝" w:eastAsia="ＭＳ 明朝" w:hAnsi="ＭＳ 明朝" w:hint="eastAsia"/>
            <w:sz w:val="22"/>
          </w:rPr>
          <w:t>方法</w:t>
        </w:r>
      </w:ins>
      <w:del w:id="9" w:author="N&amp;A" w:date="2020-07-14T18:09:00Z">
        <w:r w:rsidR="0027043B" w:rsidDel="00F7389F">
          <w:rPr>
            <w:rFonts w:ascii="ＭＳ 明朝" w:eastAsia="ＭＳ 明朝" w:hAnsi="ＭＳ 明朝" w:hint="eastAsia"/>
            <w:sz w:val="22"/>
          </w:rPr>
          <w:delText>目的</w:delText>
        </w:r>
      </w:del>
    </w:p>
    <w:p w14:paraId="752D224D" w14:textId="77777777" w:rsidR="00A96AC4" w:rsidRPr="0027043B" w:rsidRDefault="00660E1C" w:rsidP="0027043B">
      <w:pPr>
        <w:pStyle w:val="a9"/>
        <w:numPr>
          <w:ilvl w:val="0"/>
          <w:numId w:val="1"/>
        </w:numPr>
        <w:ind w:leftChars="0"/>
        <w:rPr>
          <w:rFonts w:ascii="ＭＳ 明朝" w:eastAsia="ＭＳ 明朝" w:hAnsi="ＭＳ 明朝"/>
          <w:sz w:val="22"/>
        </w:rPr>
      </w:pPr>
      <w:r w:rsidRPr="0027043B">
        <w:rPr>
          <w:rFonts w:ascii="ＭＳ 明朝" w:eastAsia="ＭＳ 明朝" w:hAnsi="ＭＳ 明朝" w:hint="eastAsia"/>
          <w:sz w:val="22"/>
        </w:rPr>
        <w:t>利用者は、パートナーシップ証明書に記載された</w:t>
      </w:r>
      <w:ins w:id="10" w:author="N&amp;A" w:date="2020-07-14T13:31:00Z">
        <w:r w:rsidR="003D0FE6">
          <w:rPr>
            <w:rFonts w:ascii="ＭＳ 明朝" w:eastAsia="ＭＳ 明朝" w:hAnsi="ＭＳ 明朝" w:hint="eastAsia"/>
            <w:sz w:val="22"/>
          </w:rPr>
          <w:t>、</w:t>
        </w:r>
        <w:r w:rsidR="003D0FE6" w:rsidRPr="003D0FE6">
          <w:rPr>
            <w:rFonts w:ascii="ＭＳ 明朝" w:eastAsia="ＭＳ 明朝" w:hAnsi="ＭＳ 明朝" w:hint="eastAsia"/>
            <w:sz w:val="22"/>
          </w:rPr>
          <w:t>本アプリにパートナーシップ関係を登録したユーザー（以下、「登録ユーザー」といいます）</w:t>
        </w:r>
      </w:ins>
      <w:del w:id="11" w:author="N&amp;A" w:date="2020-07-14T13:32:00Z">
        <w:r w:rsidR="00A96AC4" w:rsidRPr="0027043B" w:rsidDel="003D0FE6">
          <w:rPr>
            <w:rFonts w:ascii="ＭＳ 明朝" w:eastAsia="ＭＳ 明朝" w:hAnsi="ＭＳ 明朝" w:hint="eastAsia"/>
            <w:sz w:val="22"/>
          </w:rPr>
          <w:delText>本アプリの</w:delText>
        </w:r>
        <w:r w:rsidRPr="0027043B" w:rsidDel="003D0FE6">
          <w:rPr>
            <w:rFonts w:ascii="ＭＳ 明朝" w:eastAsia="ＭＳ 明朝" w:hAnsi="ＭＳ 明朝" w:hint="eastAsia"/>
            <w:sz w:val="22"/>
          </w:rPr>
          <w:delText>ユーザー</w:delText>
        </w:r>
      </w:del>
      <w:r w:rsidRPr="0027043B">
        <w:rPr>
          <w:rFonts w:ascii="ＭＳ 明朝" w:eastAsia="ＭＳ 明朝" w:hAnsi="ＭＳ 明朝" w:hint="eastAsia"/>
          <w:sz w:val="22"/>
        </w:rPr>
        <w:t>及びそのパートナーの氏名</w:t>
      </w:r>
      <w:ins w:id="12" w:author="Ishiwata Hiroichiro" w:date="2020-07-19T12:04:00Z">
        <w:r w:rsidR="0049342E">
          <w:rPr>
            <w:rFonts w:ascii="ＭＳ 明朝" w:eastAsia="ＭＳ 明朝" w:hAnsi="ＭＳ 明朝" w:hint="eastAsia"/>
            <w:sz w:val="22"/>
          </w:rPr>
          <w:t>、</w:t>
        </w:r>
      </w:ins>
      <w:ins w:id="13" w:author="Ishiwata Hiroichiro" w:date="2020-07-19T12:05:00Z">
        <w:r w:rsidR="0049342E">
          <w:rPr>
            <w:rFonts w:ascii="ＭＳ 明朝" w:eastAsia="ＭＳ 明朝" w:hAnsi="ＭＳ 明朝" w:hint="eastAsia"/>
            <w:sz w:val="22"/>
          </w:rPr>
          <w:t>生年月日、</w:t>
        </w:r>
      </w:ins>
      <w:ins w:id="14" w:author="N&amp;A" w:date="2020-07-14T18:08:00Z">
        <w:del w:id="15" w:author="Ishiwata Hiroichiro" w:date="2020-07-24T17:02:00Z">
          <w:r w:rsidR="00F7389F" w:rsidRPr="001F6242" w:rsidDel="005C1C44">
            <w:rPr>
              <w:rFonts w:ascii="ＭＳ 明朝" w:eastAsia="ＭＳ 明朝" w:hAnsi="ＭＳ 明朝"/>
              <w:sz w:val="22"/>
              <w:highlight w:val="green"/>
              <w:rPrChange w:id="16" w:author="N&amp;A" w:date="2020-07-15T11:08:00Z">
                <w:rPr>
                  <w:rFonts w:ascii="ＭＳ 明朝" w:eastAsia="ＭＳ 明朝" w:hAnsi="ＭＳ 明朝"/>
                  <w:sz w:val="22"/>
                </w:rPr>
              </w:rPrChange>
            </w:rPr>
            <w:delText>[</w:delText>
          </w:r>
        </w:del>
        <w:r w:rsidR="00F7389F">
          <w:rPr>
            <w:rFonts w:ascii="ＭＳ 明朝" w:eastAsia="ＭＳ 明朝" w:hAnsi="ＭＳ 明朝" w:hint="eastAsia"/>
            <w:sz w:val="22"/>
          </w:rPr>
          <w:t>並びにパートナーシップ証明書に記載された</w:t>
        </w:r>
      </w:ins>
      <w:ins w:id="17" w:author="Ishiwata Hiroichiro" w:date="2020-07-19T12:05:00Z">
        <w:r w:rsidR="0049342E">
          <w:rPr>
            <w:rFonts w:ascii="ＭＳ 明朝" w:eastAsia="ＭＳ 明朝" w:hAnsi="ＭＳ 明朝" w:hint="eastAsia"/>
            <w:sz w:val="22"/>
          </w:rPr>
          <w:t>関係登録日</w:t>
        </w:r>
      </w:ins>
      <w:ins w:id="18" w:author="Ishiwata Hiroichiro" w:date="2020-07-19T12:08:00Z">
        <w:r w:rsidR="0049342E">
          <w:rPr>
            <w:rFonts w:ascii="ＭＳ 明朝" w:eastAsia="ＭＳ 明朝" w:hAnsi="ＭＳ 明朝" w:hint="eastAsia"/>
            <w:sz w:val="22"/>
          </w:rPr>
          <w:t>及び</w:t>
        </w:r>
      </w:ins>
      <w:ins w:id="19" w:author="Ishiwata Hiroichiro" w:date="2020-07-19T12:04:00Z">
        <w:r w:rsidR="0049342E">
          <w:rPr>
            <w:rFonts w:ascii="ＭＳ 明朝" w:eastAsia="ＭＳ 明朝" w:hAnsi="ＭＳ 明朝" w:hint="eastAsia"/>
            <w:sz w:val="22"/>
          </w:rPr>
          <w:t>証明書番号</w:t>
        </w:r>
      </w:ins>
      <w:ins w:id="20" w:author="N&amp;A" w:date="2020-07-14T18:08:00Z">
        <w:del w:id="21" w:author="Ishiwata Hiroichiro" w:date="2020-07-19T12:04:00Z">
          <w:r w:rsidR="00F7389F" w:rsidDel="0049342E">
            <w:rPr>
              <w:rFonts w:ascii="ＭＳ 明朝" w:eastAsia="ＭＳ 明朝" w:hAnsi="ＭＳ 明朝" w:hint="eastAsia"/>
              <w:sz w:val="22"/>
            </w:rPr>
            <w:delText>ドキュメントID</w:delText>
          </w:r>
        </w:del>
        <w:del w:id="22" w:author="Ishiwata Hiroichiro" w:date="2020-07-24T17:02:00Z">
          <w:r w:rsidR="00F7389F" w:rsidRPr="001F6242" w:rsidDel="005C1C44">
            <w:rPr>
              <w:rFonts w:ascii="ＭＳ 明朝" w:eastAsia="ＭＳ 明朝" w:hAnsi="ＭＳ 明朝"/>
              <w:sz w:val="22"/>
              <w:highlight w:val="green"/>
              <w:rPrChange w:id="23" w:author="N&amp;A" w:date="2020-07-15T11:08:00Z">
                <w:rPr>
                  <w:rFonts w:ascii="ＭＳ 明朝" w:eastAsia="ＭＳ 明朝" w:hAnsi="ＭＳ 明朝"/>
                  <w:sz w:val="22"/>
                </w:rPr>
              </w:rPrChange>
            </w:rPr>
            <w:delText>]</w:delText>
          </w:r>
        </w:del>
      </w:ins>
      <w:r w:rsidRPr="0027043B">
        <w:rPr>
          <w:rFonts w:ascii="ＭＳ 明朝" w:eastAsia="ＭＳ 明朝" w:hAnsi="ＭＳ 明朝" w:hint="eastAsia"/>
          <w:sz w:val="22"/>
        </w:rPr>
        <w:t>を本サイトに入力することにより、</w:t>
      </w:r>
      <w:r w:rsidR="00A96AC4" w:rsidRPr="0027043B">
        <w:rPr>
          <w:rFonts w:ascii="ＭＳ 明朝" w:eastAsia="ＭＳ 明朝" w:hAnsi="ＭＳ 明朝" w:hint="eastAsia"/>
          <w:sz w:val="22"/>
        </w:rPr>
        <w:t>その</w:t>
      </w:r>
      <w:ins w:id="24" w:author="N&amp;A" w:date="2020-07-14T13:32:00Z">
        <w:r w:rsidR="003D0FE6">
          <w:rPr>
            <w:rFonts w:ascii="ＭＳ 明朝" w:eastAsia="ＭＳ 明朝" w:hAnsi="ＭＳ 明朝" w:hint="eastAsia"/>
            <w:sz w:val="22"/>
          </w:rPr>
          <w:t>登録</w:t>
        </w:r>
      </w:ins>
      <w:r w:rsidR="00A96AC4" w:rsidRPr="0027043B">
        <w:rPr>
          <w:rFonts w:ascii="ＭＳ 明朝" w:eastAsia="ＭＳ 明朝" w:hAnsi="ＭＳ 明朝" w:hint="eastAsia"/>
          <w:sz w:val="22"/>
        </w:rPr>
        <w:t>ユーザー及びパートナー</w:t>
      </w:r>
      <w:ins w:id="25" w:author="N&amp;A" w:date="2020-07-14T13:32:00Z">
        <w:r w:rsidR="003D0FE6">
          <w:rPr>
            <w:rFonts w:ascii="ＭＳ 明朝" w:eastAsia="ＭＳ 明朝" w:hAnsi="ＭＳ 明朝" w:hint="eastAsia"/>
            <w:sz w:val="22"/>
          </w:rPr>
          <w:t>と</w:t>
        </w:r>
      </w:ins>
      <w:r w:rsidR="00A96AC4" w:rsidRPr="0027043B">
        <w:rPr>
          <w:rFonts w:ascii="ＭＳ 明朝" w:eastAsia="ＭＳ 明朝" w:hAnsi="ＭＳ 明朝" w:hint="eastAsia"/>
          <w:sz w:val="22"/>
        </w:rPr>
        <w:t>の</w:t>
      </w:r>
      <w:ins w:id="26" w:author="N&amp;A" w:date="2020-07-14T13:32:00Z">
        <w:r w:rsidR="003D0FE6">
          <w:rPr>
            <w:rFonts w:ascii="ＭＳ 明朝" w:eastAsia="ＭＳ 明朝" w:hAnsi="ＭＳ 明朝" w:hint="eastAsia"/>
            <w:sz w:val="22"/>
          </w:rPr>
          <w:t>間の</w:t>
        </w:r>
      </w:ins>
      <w:r w:rsidR="00A96AC4" w:rsidRPr="0027043B">
        <w:rPr>
          <w:rFonts w:ascii="ＭＳ 明朝" w:eastAsia="ＭＳ 明朝" w:hAnsi="ＭＳ 明朝" w:hint="eastAsia"/>
          <w:sz w:val="22"/>
        </w:rPr>
        <w:t>パートナー</w:t>
      </w:r>
      <w:ins w:id="27" w:author="N&amp;A" w:date="2020-07-14T13:32:00Z">
        <w:r w:rsidR="003D0FE6">
          <w:rPr>
            <w:rFonts w:ascii="ＭＳ 明朝" w:eastAsia="ＭＳ 明朝" w:hAnsi="ＭＳ 明朝" w:hint="eastAsia"/>
            <w:sz w:val="22"/>
          </w:rPr>
          <w:t>シップ</w:t>
        </w:r>
      </w:ins>
      <w:r w:rsidR="00A96AC4" w:rsidRPr="0027043B">
        <w:rPr>
          <w:rFonts w:ascii="ＭＳ 明朝" w:eastAsia="ＭＳ 明朝" w:hAnsi="ＭＳ 明朝" w:hint="eastAsia"/>
          <w:sz w:val="22"/>
        </w:rPr>
        <w:t>関係が、本アプリを通じてブロックチェーンに登録されているか否かを確認することが</w:t>
      </w:r>
      <w:commentRangeStart w:id="28"/>
      <w:r w:rsidR="00A96AC4" w:rsidRPr="0027043B">
        <w:rPr>
          <w:rFonts w:ascii="ＭＳ 明朝" w:eastAsia="ＭＳ 明朝" w:hAnsi="ＭＳ 明朝" w:hint="eastAsia"/>
          <w:sz w:val="22"/>
        </w:rPr>
        <w:t>でき</w:t>
      </w:r>
      <w:ins w:id="29" w:author="N&amp;A" w:date="2020-07-13T00:14:00Z">
        <w:r w:rsidR="006D2DF3">
          <w:rPr>
            <w:rFonts w:ascii="ＭＳ 明朝" w:eastAsia="ＭＳ 明朝" w:hAnsi="ＭＳ 明朝" w:hint="eastAsia"/>
            <w:sz w:val="22"/>
          </w:rPr>
          <w:t>ます</w:t>
        </w:r>
      </w:ins>
      <w:commentRangeEnd w:id="28"/>
      <w:r w:rsidR="005C1C44">
        <w:rPr>
          <w:rStyle w:val="aa"/>
        </w:rPr>
        <w:commentReference w:id="28"/>
      </w:r>
      <w:del w:id="30" w:author="N&amp;A" w:date="2020-07-13T00:14:00Z">
        <w:r w:rsidR="00A96AC4" w:rsidRPr="0027043B" w:rsidDel="006D2DF3">
          <w:rPr>
            <w:rFonts w:ascii="ＭＳ 明朝" w:eastAsia="ＭＳ 明朝" w:hAnsi="ＭＳ 明朝" w:hint="eastAsia"/>
            <w:sz w:val="22"/>
          </w:rPr>
          <w:delText>る</w:delText>
        </w:r>
      </w:del>
      <w:r w:rsidR="00A96AC4" w:rsidRPr="0027043B">
        <w:rPr>
          <w:rFonts w:ascii="ＭＳ 明朝" w:eastAsia="ＭＳ 明朝" w:hAnsi="ＭＳ 明朝" w:hint="eastAsia"/>
          <w:sz w:val="22"/>
        </w:rPr>
        <w:t>。</w:t>
      </w:r>
      <w:ins w:id="31" w:author="N&amp;A" w:date="2020-07-14T13:37:00Z">
        <w:del w:id="32" w:author="Ishiwata Hiroichiro" w:date="2020-07-24T17:02:00Z">
          <w:r w:rsidR="003D0FE6" w:rsidRPr="003D0FE6" w:rsidDel="005C1C44">
            <w:rPr>
              <w:rFonts w:ascii="ＭＳ 明朝" w:eastAsia="ＭＳ 明朝" w:hAnsi="ＭＳ 明朝" w:hint="eastAsia"/>
              <w:sz w:val="22"/>
              <w:highlight w:val="green"/>
              <w:rPrChange w:id="33" w:author="N&amp;A" w:date="2020-07-14T13:37:00Z">
                <w:rPr>
                  <w:rFonts w:ascii="ＭＳ 明朝" w:eastAsia="ＭＳ 明朝" w:hAnsi="ＭＳ 明朝" w:hint="eastAsia"/>
                  <w:sz w:val="22"/>
                </w:rPr>
              </w:rPrChange>
            </w:rPr>
            <w:delText>【</w:delText>
          </w:r>
          <w:r w:rsidR="003D0FE6" w:rsidRPr="003D0FE6" w:rsidDel="005C1C44">
            <w:rPr>
              <w:rFonts w:ascii="ＭＳ 明朝" w:eastAsia="ＭＳ 明朝" w:hAnsi="ＭＳ 明朝"/>
              <w:sz w:val="22"/>
              <w:highlight w:val="green"/>
              <w:rPrChange w:id="34" w:author="N&amp;A" w:date="2020-07-14T13:37:00Z">
                <w:rPr>
                  <w:rFonts w:ascii="ＭＳ 明朝" w:eastAsia="ＭＳ 明朝" w:hAnsi="ＭＳ 明朝"/>
                  <w:sz w:val="22"/>
                </w:rPr>
              </w:rPrChange>
            </w:rPr>
            <w:delText>N&amp;A：</w:delText>
          </w:r>
          <w:r w:rsidR="003D0FE6" w:rsidDel="005C1C44">
            <w:rPr>
              <w:rFonts w:ascii="ＭＳ 明朝" w:eastAsia="ＭＳ 明朝" w:hAnsi="ＭＳ 明朝" w:hint="eastAsia"/>
              <w:sz w:val="22"/>
              <w:highlight w:val="green"/>
            </w:rPr>
            <w:delText>先日の打合せでは、プライバシー保護の観点から、両者の氏名に加えて、ドキュメントIDが必要と</w:delText>
          </w:r>
        </w:del>
      </w:ins>
      <w:ins w:id="35" w:author="N&amp;A" w:date="2020-07-14T13:38:00Z">
        <w:del w:id="36" w:author="Ishiwata Hiroichiro" w:date="2020-07-24T17:02:00Z">
          <w:r w:rsidR="003D0FE6" w:rsidDel="005C1C44">
            <w:rPr>
              <w:rFonts w:ascii="ＭＳ 明朝" w:eastAsia="ＭＳ 明朝" w:hAnsi="ＭＳ 明朝" w:hint="eastAsia"/>
              <w:sz w:val="22"/>
              <w:highlight w:val="green"/>
            </w:rPr>
            <w:delText>なる旨をお伺いさせて頂いておりましたが、利用者が入力する情報につきご確認頂けますと幸いです。</w:delText>
          </w:r>
        </w:del>
      </w:ins>
      <w:ins w:id="37" w:author="N&amp;A" w:date="2020-07-14T13:37:00Z">
        <w:del w:id="38" w:author="Ishiwata Hiroichiro" w:date="2020-07-24T17:02:00Z">
          <w:r w:rsidR="003D0FE6" w:rsidRPr="003D0FE6" w:rsidDel="005C1C44">
            <w:rPr>
              <w:rFonts w:ascii="ＭＳ 明朝" w:eastAsia="ＭＳ 明朝" w:hAnsi="ＭＳ 明朝" w:hint="eastAsia"/>
              <w:sz w:val="22"/>
              <w:highlight w:val="green"/>
              <w:rPrChange w:id="39" w:author="N&amp;A" w:date="2020-07-14T13:37:00Z">
                <w:rPr>
                  <w:rFonts w:ascii="ＭＳ 明朝" w:eastAsia="ＭＳ 明朝" w:hAnsi="ＭＳ 明朝" w:hint="eastAsia"/>
                  <w:sz w:val="22"/>
                </w:rPr>
              </w:rPrChange>
            </w:rPr>
            <w:delText>】</w:delText>
          </w:r>
        </w:del>
      </w:ins>
    </w:p>
    <w:p w14:paraId="5F89EB24" w14:textId="77777777" w:rsidR="00A96AC4" w:rsidRPr="0027043B" w:rsidRDefault="00A76971" w:rsidP="0027043B">
      <w:pPr>
        <w:pStyle w:val="a9"/>
        <w:numPr>
          <w:ilvl w:val="0"/>
          <w:numId w:val="1"/>
        </w:numPr>
        <w:ind w:leftChars="0"/>
        <w:rPr>
          <w:rFonts w:ascii="ＭＳ 明朝" w:eastAsia="ＭＳ 明朝" w:hAnsi="ＭＳ 明朝"/>
          <w:sz w:val="22"/>
        </w:rPr>
      </w:pPr>
      <w:ins w:id="40" w:author="N&amp;A" w:date="2020-07-13T00:09:00Z">
        <w:r>
          <w:rPr>
            <w:rFonts w:ascii="ＭＳ 明朝" w:eastAsia="ＭＳ 明朝" w:hAnsi="ＭＳ 明朝" w:hint="eastAsia"/>
            <w:sz w:val="22"/>
          </w:rPr>
          <w:t>前項に基づく</w:t>
        </w:r>
      </w:ins>
      <w:del w:id="41" w:author="N&amp;A" w:date="2020-07-13T00:09:00Z">
        <w:r w:rsidR="00A96AC4" w:rsidRPr="0027043B" w:rsidDel="00A76971">
          <w:rPr>
            <w:rFonts w:ascii="ＭＳ 明朝" w:eastAsia="ＭＳ 明朝" w:hAnsi="ＭＳ 明朝" w:hint="eastAsia"/>
            <w:sz w:val="22"/>
          </w:rPr>
          <w:delText>かかる</w:delText>
        </w:r>
      </w:del>
      <w:r w:rsidR="00A96AC4" w:rsidRPr="0027043B">
        <w:rPr>
          <w:rFonts w:ascii="ＭＳ 明朝" w:eastAsia="ＭＳ 明朝" w:hAnsi="ＭＳ 明朝" w:hint="eastAsia"/>
          <w:sz w:val="22"/>
        </w:rPr>
        <w:t>確認は、本サイトに入力した本アプリの</w:t>
      </w:r>
      <w:ins w:id="42" w:author="N&amp;A" w:date="2020-07-13T00:09:00Z">
        <w:r>
          <w:rPr>
            <w:rFonts w:ascii="ＭＳ 明朝" w:eastAsia="ＭＳ 明朝" w:hAnsi="ＭＳ 明朝" w:hint="eastAsia"/>
            <w:sz w:val="22"/>
          </w:rPr>
          <w:t>登録</w:t>
        </w:r>
      </w:ins>
      <w:r w:rsidR="00A96AC4" w:rsidRPr="0027043B">
        <w:rPr>
          <w:rFonts w:ascii="ＭＳ 明朝" w:eastAsia="ＭＳ 明朝" w:hAnsi="ＭＳ 明朝" w:hint="eastAsia"/>
          <w:sz w:val="22"/>
        </w:rPr>
        <w:t>ユーザー及びそのパートナーの氏名を符号化した情報</w:t>
      </w:r>
      <w:r w:rsidR="0027043B" w:rsidRPr="0027043B">
        <w:rPr>
          <w:rFonts w:ascii="ＭＳ 明朝" w:eastAsia="ＭＳ 明朝" w:hAnsi="ＭＳ 明朝" w:hint="eastAsia"/>
          <w:sz w:val="22"/>
        </w:rPr>
        <w:t>（以下、「証明書記載情報」といいます</w:t>
      </w:r>
      <w:del w:id="43" w:author="N&amp;A" w:date="2020-07-14T14:11:00Z">
        <w:r w:rsidR="00941BF2" w:rsidDel="00780435">
          <w:rPr>
            <w:rFonts w:ascii="ＭＳ 明朝" w:eastAsia="ＭＳ 明朝" w:hAnsi="ＭＳ 明朝" w:hint="eastAsia"/>
            <w:sz w:val="22"/>
          </w:rPr>
          <w:delText>。</w:delText>
        </w:r>
      </w:del>
      <w:r w:rsidR="0027043B" w:rsidRPr="0027043B">
        <w:rPr>
          <w:rFonts w:ascii="ＭＳ 明朝" w:eastAsia="ＭＳ 明朝" w:hAnsi="ＭＳ 明朝" w:hint="eastAsia"/>
          <w:sz w:val="22"/>
        </w:rPr>
        <w:t>）</w:t>
      </w:r>
      <w:r w:rsidR="00A96AC4" w:rsidRPr="0027043B">
        <w:rPr>
          <w:rFonts w:ascii="ＭＳ 明朝" w:eastAsia="ＭＳ 明朝" w:hAnsi="ＭＳ 明朝" w:hint="eastAsia"/>
          <w:sz w:val="22"/>
        </w:rPr>
        <w:t>と、本アプリを通じてブロックチェーンに登録されているユーザー及びそのパートナーの符号化された情報</w:t>
      </w:r>
      <w:r w:rsidR="0027043B" w:rsidRPr="0027043B">
        <w:rPr>
          <w:rFonts w:ascii="ＭＳ 明朝" w:eastAsia="ＭＳ 明朝" w:hAnsi="ＭＳ 明朝" w:hint="eastAsia"/>
          <w:sz w:val="22"/>
        </w:rPr>
        <w:t>（以下、「アプリ登録情報」といいます</w:t>
      </w:r>
      <w:del w:id="44" w:author="N&amp;A" w:date="2020-07-14T14:11:00Z">
        <w:r w:rsidR="00941BF2" w:rsidDel="00780435">
          <w:rPr>
            <w:rFonts w:ascii="ＭＳ 明朝" w:eastAsia="ＭＳ 明朝" w:hAnsi="ＭＳ 明朝" w:hint="eastAsia"/>
            <w:sz w:val="22"/>
          </w:rPr>
          <w:delText>。</w:delText>
        </w:r>
      </w:del>
      <w:r w:rsidR="0027043B" w:rsidRPr="0027043B">
        <w:rPr>
          <w:rFonts w:ascii="ＭＳ 明朝" w:eastAsia="ＭＳ 明朝" w:hAnsi="ＭＳ 明朝" w:hint="eastAsia"/>
          <w:sz w:val="22"/>
        </w:rPr>
        <w:t>）</w:t>
      </w:r>
      <w:r w:rsidR="00A96AC4" w:rsidRPr="0027043B">
        <w:rPr>
          <w:rFonts w:ascii="ＭＳ 明朝" w:eastAsia="ＭＳ 明朝" w:hAnsi="ＭＳ 明朝" w:hint="eastAsia"/>
          <w:sz w:val="22"/>
        </w:rPr>
        <w:t>が一致するか否かにより行うものと</w:t>
      </w:r>
      <w:ins w:id="45" w:author="N&amp;A" w:date="2020-07-13T00:15:00Z">
        <w:r w:rsidR="006D2DF3">
          <w:rPr>
            <w:rFonts w:ascii="ＭＳ 明朝" w:eastAsia="ＭＳ 明朝" w:hAnsi="ＭＳ 明朝" w:hint="eastAsia"/>
            <w:sz w:val="22"/>
          </w:rPr>
          <w:t>します</w:t>
        </w:r>
      </w:ins>
      <w:del w:id="46" w:author="N&amp;A" w:date="2020-07-13T00:15:00Z">
        <w:r w:rsidR="00A96AC4" w:rsidRPr="0027043B" w:rsidDel="006D2DF3">
          <w:rPr>
            <w:rFonts w:ascii="ＭＳ 明朝" w:eastAsia="ＭＳ 明朝" w:hAnsi="ＭＳ 明朝" w:hint="eastAsia"/>
            <w:sz w:val="22"/>
          </w:rPr>
          <w:delText>する</w:delText>
        </w:r>
      </w:del>
      <w:r w:rsidR="00A96AC4" w:rsidRPr="0027043B">
        <w:rPr>
          <w:rFonts w:ascii="ＭＳ 明朝" w:eastAsia="ＭＳ 明朝" w:hAnsi="ＭＳ 明朝" w:hint="eastAsia"/>
          <w:sz w:val="22"/>
        </w:rPr>
        <w:t>。</w:t>
      </w:r>
    </w:p>
    <w:p w14:paraId="490EB7FE" w14:textId="77777777" w:rsidR="00A96AC4" w:rsidRPr="0027043B" w:rsidRDefault="0027043B" w:rsidP="0027043B">
      <w:pPr>
        <w:pStyle w:val="a9"/>
        <w:numPr>
          <w:ilvl w:val="0"/>
          <w:numId w:val="1"/>
        </w:numPr>
        <w:ind w:leftChars="0"/>
        <w:rPr>
          <w:rFonts w:ascii="ＭＳ 明朝" w:eastAsia="ＭＳ 明朝" w:hAnsi="ＭＳ 明朝"/>
          <w:sz w:val="22"/>
        </w:rPr>
      </w:pPr>
      <w:r w:rsidRPr="0027043B">
        <w:rPr>
          <w:rFonts w:ascii="ＭＳ 明朝" w:eastAsia="ＭＳ 明朝" w:hAnsi="ＭＳ 明朝" w:hint="eastAsia"/>
          <w:sz w:val="22"/>
        </w:rPr>
        <w:t>証明書記載情報とアプリ登録情報が一致する場合、</w:t>
      </w:r>
      <w:del w:id="47" w:author="N&amp;A" w:date="2020-07-15T11:09:00Z">
        <w:r w:rsidRPr="0027043B" w:rsidDel="001F6242">
          <w:rPr>
            <w:rFonts w:ascii="ＭＳ 明朝" w:eastAsia="ＭＳ 明朝" w:hAnsi="ＭＳ 明朝" w:hint="eastAsia"/>
            <w:sz w:val="22"/>
          </w:rPr>
          <w:delText>F</w:delText>
        </w:r>
        <w:r w:rsidRPr="0027043B" w:rsidDel="001F6242">
          <w:rPr>
            <w:rFonts w:ascii="ＭＳ 明朝" w:eastAsia="ＭＳ 明朝" w:hAnsi="ＭＳ 明朝"/>
            <w:sz w:val="22"/>
          </w:rPr>
          <w:delText>amiee</w:delText>
        </w:r>
      </w:del>
      <w:ins w:id="48" w:author="N&amp;A" w:date="2020-07-15T11:09:00Z">
        <w:r w:rsidR="001F6242">
          <w:rPr>
            <w:rFonts w:ascii="ＭＳ 明朝" w:eastAsia="ＭＳ 明朝" w:hAnsi="ＭＳ 明朝" w:hint="eastAsia"/>
            <w:sz w:val="22"/>
          </w:rPr>
          <w:t>当社</w:t>
        </w:r>
      </w:ins>
      <w:r w:rsidRPr="0027043B">
        <w:rPr>
          <w:rFonts w:ascii="ＭＳ 明朝" w:eastAsia="ＭＳ 明朝" w:hAnsi="ＭＳ 明朝" w:hint="eastAsia"/>
          <w:sz w:val="22"/>
        </w:rPr>
        <w:t>は、利用者に対してその旨を本サイトに表示します。証明書記載情報とアプリ登録情報が一致しない場合、</w:t>
      </w:r>
      <w:del w:id="49" w:author="N&amp;A" w:date="2020-07-15T11:09:00Z">
        <w:r w:rsidRPr="0027043B" w:rsidDel="001F6242">
          <w:rPr>
            <w:rFonts w:ascii="ＭＳ 明朝" w:eastAsia="ＭＳ 明朝" w:hAnsi="ＭＳ 明朝" w:hint="eastAsia"/>
            <w:sz w:val="22"/>
          </w:rPr>
          <w:delText>Famiee</w:delText>
        </w:r>
      </w:del>
      <w:ins w:id="50" w:author="N&amp;A" w:date="2020-07-15T11:09:00Z">
        <w:r w:rsidR="001F6242">
          <w:rPr>
            <w:rFonts w:ascii="ＭＳ 明朝" w:eastAsia="ＭＳ 明朝" w:hAnsi="ＭＳ 明朝" w:hint="eastAsia"/>
            <w:sz w:val="22"/>
          </w:rPr>
          <w:t>当社</w:t>
        </w:r>
      </w:ins>
      <w:r w:rsidRPr="0027043B">
        <w:rPr>
          <w:rFonts w:ascii="ＭＳ 明朝" w:eastAsia="ＭＳ 明朝" w:hAnsi="ＭＳ 明朝" w:hint="eastAsia"/>
          <w:sz w:val="22"/>
        </w:rPr>
        <w:t>は、</w:t>
      </w:r>
      <w:r>
        <w:rPr>
          <w:rFonts w:ascii="ＭＳ 明朝" w:eastAsia="ＭＳ 明朝" w:hAnsi="ＭＳ 明朝" w:hint="eastAsia"/>
          <w:sz w:val="22"/>
        </w:rPr>
        <w:t>利</w:t>
      </w:r>
      <w:r w:rsidRPr="0027043B">
        <w:rPr>
          <w:rFonts w:ascii="ＭＳ 明朝" w:eastAsia="ＭＳ 明朝" w:hAnsi="ＭＳ 明朝" w:hint="eastAsia"/>
          <w:sz w:val="22"/>
        </w:rPr>
        <w:t>用者に対してその旨を本サイトに表示します。</w:t>
      </w:r>
    </w:p>
    <w:p w14:paraId="54B56509" w14:textId="77777777" w:rsidR="00660E1C" w:rsidRDefault="00660E1C" w:rsidP="00F83A2A">
      <w:pPr>
        <w:rPr>
          <w:rFonts w:ascii="ＭＳ 明朝" w:eastAsia="ＭＳ 明朝" w:hAnsi="ＭＳ 明朝"/>
          <w:sz w:val="22"/>
        </w:rPr>
      </w:pPr>
    </w:p>
    <w:p w14:paraId="4DF1FB56"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27043B">
        <w:rPr>
          <w:rFonts w:ascii="ＭＳ 明朝" w:eastAsia="ＭＳ 明朝" w:hAnsi="ＭＳ 明朝"/>
          <w:sz w:val="22"/>
        </w:rPr>
        <w:t>3</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個人情報等の取り扱い</w:t>
      </w:r>
    </w:p>
    <w:p w14:paraId="5743EFC0" w14:textId="77777777" w:rsidR="00EF5EAA" w:rsidRDefault="00F83A2A" w:rsidP="00E755A7">
      <w:pPr>
        <w:ind w:firstLineChars="100" w:firstLine="220"/>
        <w:rPr>
          <w:rFonts w:ascii="ＭＳ 明朝" w:eastAsia="ＭＳ 明朝" w:hAnsi="ＭＳ 明朝"/>
          <w:sz w:val="22"/>
        </w:rPr>
      </w:pPr>
      <w:r w:rsidRPr="00EF5EAA">
        <w:rPr>
          <w:rFonts w:ascii="ＭＳ 明朝" w:eastAsia="ＭＳ 明朝" w:hAnsi="ＭＳ 明朝" w:hint="eastAsia"/>
          <w:sz w:val="22"/>
        </w:rPr>
        <w:lastRenderedPageBreak/>
        <w:t>当社は</w:t>
      </w:r>
      <w:r w:rsidR="00DB4DA9">
        <w:rPr>
          <w:rFonts w:ascii="ＭＳ 明朝" w:eastAsia="ＭＳ 明朝" w:hAnsi="ＭＳ 明朝" w:hint="eastAsia"/>
          <w:sz w:val="22"/>
        </w:rPr>
        <w:t>、</w:t>
      </w:r>
      <w:r w:rsidR="00DB4DA9" w:rsidRPr="00EF5EAA">
        <w:rPr>
          <w:rFonts w:ascii="ＭＳ 明朝" w:eastAsia="ＭＳ 明朝" w:hAnsi="ＭＳ 明朝"/>
          <w:sz w:val="22"/>
        </w:rPr>
        <w:t>本</w:t>
      </w:r>
      <w:ins w:id="51" w:author="N&amp;A" w:date="2020-07-14T13:41:00Z">
        <w:r w:rsidR="000F2903">
          <w:rPr>
            <w:rFonts w:ascii="ＭＳ 明朝" w:eastAsia="ＭＳ 明朝" w:hAnsi="ＭＳ 明朝" w:hint="eastAsia"/>
            <w:sz w:val="22"/>
          </w:rPr>
          <w:t>サイト</w:t>
        </w:r>
      </w:ins>
      <w:del w:id="52" w:author="N&amp;A" w:date="2020-07-14T13:41:00Z">
        <w:r w:rsidR="00DB4DA9" w:rsidRPr="00EF5EAA" w:rsidDel="000F2903">
          <w:rPr>
            <w:rFonts w:ascii="ＭＳ 明朝" w:eastAsia="ＭＳ 明朝" w:hAnsi="ＭＳ 明朝"/>
            <w:sz w:val="22"/>
          </w:rPr>
          <w:delText>アプリ上</w:delText>
        </w:r>
      </w:del>
      <w:r w:rsidR="00DB4DA9" w:rsidRPr="00EF5EAA">
        <w:rPr>
          <w:rFonts w:ascii="ＭＳ 明朝" w:eastAsia="ＭＳ 明朝" w:hAnsi="ＭＳ 明朝"/>
          <w:sz w:val="22"/>
        </w:rPr>
        <w:t>で</w:t>
      </w:r>
      <w:r w:rsidR="00DB4DA9">
        <w:rPr>
          <w:rFonts w:ascii="ＭＳ 明朝" w:eastAsia="ＭＳ 明朝" w:hAnsi="ＭＳ 明朝" w:hint="eastAsia"/>
          <w:sz w:val="22"/>
        </w:rPr>
        <w:t>掲載する</w:t>
      </w:r>
      <w:r w:rsidRPr="00EF5EAA">
        <w:rPr>
          <w:rFonts w:ascii="ＭＳ 明朝" w:eastAsia="ＭＳ 明朝" w:hAnsi="ＭＳ 明朝" w:hint="eastAsia"/>
          <w:sz w:val="22"/>
        </w:rPr>
        <w:t>プライバシーポリシー</w:t>
      </w:r>
      <w:del w:id="53" w:author="N&amp;A" w:date="2020-07-15T11:09:00Z">
        <w:r w:rsidRPr="00EF5EAA" w:rsidDel="001F6242">
          <w:rPr>
            <w:rFonts w:ascii="ＭＳ 明朝" w:eastAsia="ＭＳ 明朝" w:hAnsi="ＭＳ 明朝" w:hint="eastAsia"/>
            <w:sz w:val="22"/>
          </w:rPr>
          <w:delText>に</w:delText>
        </w:r>
      </w:del>
      <w:r w:rsidR="0027043B">
        <w:rPr>
          <w:rFonts w:ascii="ＭＳ 明朝" w:eastAsia="ＭＳ 明朝" w:hAnsi="ＭＳ 明朝" w:hint="eastAsia"/>
          <w:sz w:val="22"/>
        </w:rPr>
        <w:t>及び</w:t>
      </w:r>
      <w:del w:id="54" w:author="N&amp;A" w:date="2020-07-15T11:09:00Z">
        <w:r w:rsidR="0027043B" w:rsidDel="001F6242">
          <w:rPr>
            <w:rFonts w:ascii="ＭＳ 明朝" w:eastAsia="ＭＳ 明朝" w:hAnsi="ＭＳ 明朝" w:hint="eastAsia"/>
            <w:sz w:val="22"/>
          </w:rPr>
          <w:delText>Famiee</w:delText>
        </w:r>
      </w:del>
      <w:ins w:id="55" w:author="N&amp;A" w:date="2020-07-15T11:09:00Z">
        <w:r w:rsidR="001F6242">
          <w:rPr>
            <w:rFonts w:ascii="ＭＳ 明朝" w:eastAsia="ＭＳ 明朝" w:hAnsi="ＭＳ 明朝" w:hint="eastAsia"/>
            <w:sz w:val="22"/>
          </w:rPr>
          <w:t>当社</w:t>
        </w:r>
      </w:ins>
      <w:r w:rsidR="0027043B">
        <w:rPr>
          <w:rFonts w:ascii="ＭＳ 明朝" w:eastAsia="ＭＳ 明朝" w:hAnsi="ＭＳ 明朝" w:hint="eastAsia"/>
          <w:sz w:val="22"/>
        </w:rPr>
        <w:t>の</w:t>
      </w:r>
      <w:r w:rsidR="0027043B" w:rsidRPr="005C1C44">
        <w:rPr>
          <w:rFonts w:ascii="ＭＳ 明朝" w:eastAsia="ＭＳ 明朝" w:hAnsi="ＭＳ 明朝" w:hint="eastAsia"/>
          <w:sz w:val="22"/>
          <w:highlight w:val="cyan"/>
          <w:rPrChange w:id="56" w:author="Ishiwata Hiroichiro" w:date="2020-07-24T17:04:00Z">
            <w:rPr>
              <w:rFonts w:ascii="ＭＳ 明朝" w:eastAsia="ＭＳ 明朝" w:hAnsi="ＭＳ 明朝" w:hint="eastAsia"/>
              <w:sz w:val="22"/>
            </w:rPr>
          </w:rPrChange>
        </w:rPr>
        <w:t>Webサイトに掲載するプライバシーポリシーに</w:t>
      </w:r>
      <w:r w:rsidRPr="005C1C44">
        <w:rPr>
          <w:rFonts w:ascii="ＭＳ 明朝" w:eastAsia="ＭＳ 明朝" w:hAnsi="ＭＳ 明朝" w:hint="eastAsia"/>
          <w:sz w:val="22"/>
          <w:highlight w:val="cyan"/>
          <w:rPrChange w:id="57" w:author="Ishiwata Hiroichiro" w:date="2020-07-24T17:04:00Z">
            <w:rPr>
              <w:rFonts w:ascii="ＭＳ 明朝" w:eastAsia="ＭＳ 明朝" w:hAnsi="ＭＳ 明朝" w:hint="eastAsia"/>
              <w:sz w:val="22"/>
            </w:rPr>
          </w:rPrChange>
        </w:rPr>
        <w:t>従って個人情報</w:t>
      </w:r>
      <w:r w:rsidRPr="00EF5EAA">
        <w:rPr>
          <w:rFonts w:ascii="ＭＳ 明朝" w:eastAsia="ＭＳ 明朝" w:hAnsi="ＭＳ 明朝" w:hint="eastAsia"/>
          <w:sz w:val="22"/>
        </w:rPr>
        <w:t>を取り扱</w:t>
      </w:r>
      <w:commentRangeStart w:id="58"/>
      <w:r w:rsidRPr="00EF5EAA">
        <w:rPr>
          <w:rFonts w:ascii="ＭＳ 明朝" w:eastAsia="ＭＳ 明朝" w:hAnsi="ＭＳ 明朝" w:hint="eastAsia"/>
          <w:sz w:val="22"/>
        </w:rPr>
        <w:t>います</w:t>
      </w:r>
      <w:commentRangeEnd w:id="58"/>
      <w:r w:rsidR="005C3850">
        <w:rPr>
          <w:rStyle w:val="aa"/>
        </w:rPr>
        <w:commentReference w:id="58"/>
      </w:r>
      <w:r w:rsidRPr="00EF5EAA">
        <w:rPr>
          <w:rFonts w:ascii="ＭＳ 明朝" w:eastAsia="ＭＳ 明朝" w:hAnsi="ＭＳ 明朝" w:hint="eastAsia"/>
          <w:sz w:val="22"/>
        </w:rPr>
        <w:t>。</w:t>
      </w:r>
      <w:ins w:id="59" w:author="N&amp;A" w:date="2020-07-14T13:40:00Z">
        <w:del w:id="60" w:author="Ishiwata Hiroichiro" w:date="2020-07-24T17:18:00Z">
          <w:r w:rsidR="000F2903" w:rsidRPr="00195F05" w:rsidDel="005C3850">
            <w:rPr>
              <w:rFonts w:ascii="ＭＳ 明朝" w:eastAsia="ＭＳ 明朝" w:hAnsi="ＭＳ 明朝" w:hint="eastAsia"/>
              <w:sz w:val="22"/>
              <w:highlight w:val="green"/>
            </w:rPr>
            <w:delText>【N&amp;A：</w:delText>
          </w:r>
        </w:del>
      </w:ins>
      <w:ins w:id="61" w:author="N&amp;A" w:date="2020-07-14T13:42:00Z">
        <w:del w:id="62" w:author="Ishiwata Hiroichiro" w:date="2020-07-24T17:18:00Z">
          <w:r w:rsidR="000F2903" w:rsidDel="005C3850">
            <w:rPr>
              <w:rFonts w:ascii="ＭＳ 明朝" w:eastAsia="ＭＳ 明朝" w:hAnsi="ＭＳ 明朝" w:hint="eastAsia"/>
              <w:sz w:val="22"/>
              <w:highlight w:val="green"/>
            </w:rPr>
            <w:delText>検証サイトの利用にあたって、利用者の個人情報等は取得されないということで宜しいでしょうか</w:delText>
          </w:r>
        </w:del>
      </w:ins>
      <w:ins w:id="63" w:author="N&amp;A" w:date="2020-07-14T13:40:00Z">
        <w:del w:id="64" w:author="Ishiwata Hiroichiro" w:date="2020-07-24T17:18:00Z">
          <w:r w:rsidR="000F2903" w:rsidDel="005C3850">
            <w:rPr>
              <w:rFonts w:ascii="ＭＳ 明朝" w:eastAsia="ＭＳ 明朝" w:hAnsi="ＭＳ 明朝" w:hint="eastAsia"/>
              <w:sz w:val="22"/>
              <w:highlight w:val="green"/>
            </w:rPr>
            <w:delText>。</w:delText>
          </w:r>
        </w:del>
      </w:ins>
      <w:ins w:id="65" w:author="N&amp;A" w:date="2020-07-14T13:43:00Z">
        <w:del w:id="66" w:author="Ishiwata Hiroichiro" w:date="2020-07-24T17:18:00Z">
          <w:r w:rsidR="000F2903" w:rsidDel="005C3850">
            <w:rPr>
              <w:rFonts w:ascii="ＭＳ 明朝" w:eastAsia="ＭＳ 明朝" w:hAnsi="ＭＳ 明朝" w:hint="eastAsia"/>
              <w:sz w:val="22"/>
              <w:highlight w:val="green"/>
            </w:rPr>
            <w:delText>また、検証サイトの利用者は、必ずしもアプリをダウンロードしていないかと存じますので、利用規約・プライバシーポリシーは、検証サイトにてアクセスできる状態にすることが望ましいかと存じます。</w:delText>
          </w:r>
        </w:del>
      </w:ins>
      <w:ins w:id="67" w:author="N&amp;A" w:date="2020-07-14T13:40:00Z">
        <w:del w:id="68" w:author="Ishiwata Hiroichiro" w:date="2020-07-24T17:18:00Z">
          <w:r w:rsidR="000F2903" w:rsidRPr="00195F05" w:rsidDel="005C3850">
            <w:rPr>
              <w:rFonts w:ascii="ＭＳ 明朝" w:eastAsia="ＭＳ 明朝" w:hAnsi="ＭＳ 明朝" w:hint="eastAsia"/>
              <w:sz w:val="22"/>
              <w:highlight w:val="green"/>
            </w:rPr>
            <w:delText>】</w:delText>
          </w:r>
        </w:del>
      </w:ins>
    </w:p>
    <w:p w14:paraId="64518CF6" w14:textId="77777777" w:rsidR="00F83A2A" w:rsidRPr="00EF5EAA" w:rsidRDefault="00F83A2A" w:rsidP="00F83A2A">
      <w:pPr>
        <w:rPr>
          <w:rFonts w:ascii="ＭＳ 明朝" w:eastAsia="ＭＳ 明朝" w:hAnsi="ＭＳ 明朝"/>
          <w:sz w:val="22"/>
        </w:rPr>
      </w:pPr>
    </w:p>
    <w:p w14:paraId="2799AF02"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E755A7">
        <w:rPr>
          <w:rFonts w:ascii="ＭＳ 明朝" w:eastAsia="ＭＳ 明朝" w:hAnsi="ＭＳ 明朝"/>
          <w:sz w:val="22"/>
        </w:rPr>
        <w:t>4</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禁止行為</w:t>
      </w:r>
    </w:p>
    <w:p w14:paraId="4DDB99F2" w14:textId="77777777" w:rsidR="00F83A2A" w:rsidRPr="0027043B" w:rsidRDefault="0027043B" w:rsidP="0027043B">
      <w:pPr>
        <w:pStyle w:val="a9"/>
        <w:numPr>
          <w:ilvl w:val="0"/>
          <w:numId w:val="3"/>
        </w:numPr>
        <w:ind w:leftChars="0"/>
        <w:rPr>
          <w:rFonts w:ascii="ＭＳ 明朝" w:eastAsia="ＭＳ 明朝" w:hAnsi="ＭＳ 明朝"/>
          <w:sz w:val="22"/>
        </w:rPr>
      </w:pPr>
      <w:r w:rsidRPr="0027043B">
        <w:rPr>
          <w:rFonts w:ascii="ＭＳ 明朝" w:eastAsia="ＭＳ 明朝" w:hAnsi="ＭＳ 明朝" w:hint="eastAsia"/>
          <w:sz w:val="22"/>
        </w:rPr>
        <w:t>利用者</w:t>
      </w:r>
      <w:r w:rsidR="00F83A2A" w:rsidRPr="0027043B">
        <w:rPr>
          <w:rFonts w:ascii="ＭＳ 明朝" w:eastAsia="ＭＳ 明朝" w:hAnsi="ＭＳ 明朝"/>
          <w:sz w:val="22"/>
        </w:rPr>
        <w:t>は、本</w:t>
      </w:r>
      <w:r w:rsidRPr="0027043B">
        <w:rPr>
          <w:rFonts w:ascii="ＭＳ 明朝" w:eastAsia="ＭＳ 明朝" w:hAnsi="ＭＳ 明朝" w:hint="eastAsia"/>
          <w:sz w:val="22"/>
        </w:rPr>
        <w:t>サイト</w:t>
      </w:r>
      <w:r w:rsidR="00F83A2A" w:rsidRPr="0027043B">
        <w:rPr>
          <w:rFonts w:ascii="ＭＳ 明朝" w:eastAsia="ＭＳ 明朝" w:hAnsi="ＭＳ 明朝"/>
          <w:sz w:val="22"/>
        </w:rPr>
        <w:t>の利用にあたり、以下の各号のいずれかに該当する行為をしてはなりません。</w:t>
      </w:r>
    </w:p>
    <w:p w14:paraId="7CADB7EB" w14:textId="77777777" w:rsidR="0078289B" w:rsidRDefault="00D63B59" w:rsidP="0027043B">
      <w:pPr>
        <w:pStyle w:val="a9"/>
        <w:numPr>
          <w:ilvl w:val="0"/>
          <w:numId w:val="2"/>
        </w:numPr>
        <w:ind w:leftChars="0"/>
        <w:rPr>
          <w:ins w:id="69" w:author="N&amp;A" w:date="2020-07-14T13:44:00Z"/>
          <w:rFonts w:ascii="ＭＳ 明朝" w:eastAsia="ＭＳ 明朝" w:hAnsi="ＭＳ 明朝"/>
          <w:sz w:val="22"/>
        </w:rPr>
      </w:pPr>
      <w:r w:rsidRPr="0027043B">
        <w:rPr>
          <w:rFonts w:ascii="ＭＳ 明朝" w:eastAsia="ＭＳ 明朝" w:hAnsi="ＭＳ 明朝" w:hint="eastAsia"/>
          <w:sz w:val="22"/>
        </w:rPr>
        <w:t>第</w:t>
      </w:r>
      <w:r w:rsidR="0027043B" w:rsidRPr="0027043B">
        <w:rPr>
          <w:rFonts w:ascii="ＭＳ 明朝" w:eastAsia="ＭＳ 明朝" w:hAnsi="ＭＳ 明朝"/>
          <w:sz w:val="22"/>
        </w:rPr>
        <w:t>2</w:t>
      </w:r>
      <w:r w:rsidRPr="0027043B">
        <w:rPr>
          <w:rFonts w:ascii="ＭＳ 明朝" w:eastAsia="ＭＳ 明朝" w:hAnsi="ＭＳ 明朝" w:hint="eastAsia"/>
          <w:sz w:val="22"/>
        </w:rPr>
        <w:t>条</w:t>
      </w:r>
      <w:ins w:id="70" w:author="N&amp;A" w:date="2020-07-14T13:43:00Z">
        <w:r w:rsidR="000F2903">
          <w:rPr>
            <w:rFonts w:ascii="ＭＳ 明朝" w:eastAsia="ＭＳ 明朝" w:hAnsi="ＭＳ 明朝" w:hint="eastAsia"/>
            <w:sz w:val="22"/>
          </w:rPr>
          <w:t>第1項</w:t>
        </w:r>
      </w:ins>
      <w:r w:rsidR="00801AB2" w:rsidRPr="0027043B">
        <w:rPr>
          <w:rFonts w:ascii="ＭＳ 明朝" w:eastAsia="ＭＳ 明朝" w:hAnsi="ＭＳ 明朝" w:hint="eastAsia"/>
          <w:sz w:val="22"/>
        </w:rPr>
        <w:t>に定める</w:t>
      </w:r>
      <w:del w:id="71" w:author="N&amp;A" w:date="2020-07-14T18:09:00Z">
        <w:r w:rsidR="0078289B" w:rsidRPr="0027043B" w:rsidDel="00F7389F">
          <w:rPr>
            <w:rFonts w:ascii="ＭＳ 明朝" w:eastAsia="ＭＳ 明朝" w:hAnsi="ＭＳ 明朝" w:hint="eastAsia"/>
            <w:sz w:val="22"/>
          </w:rPr>
          <w:delText>目的</w:delText>
        </w:r>
      </w:del>
      <w:ins w:id="72" w:author="N&amp;A" w:date="2020-07-14T18:09:00Z">
        <w:r w:rsidR="00F7389F">
          <w:rPr>
            <w:rFonts w:ascii="ＭＳ 明朝" w:eastAsia="ＭＳ 明朝" w:hAnsi="ＭＳ 明朝" w:hint="eastAsia"/>
            <w:sz w:val="22"/>
          </w:rPr>
          <w:t>登録ユーザー</w:t>
        </w:r>
      </w:ins>
      <w:ins w:id="73" w:author="N&amp;A" w:date="2020-07-14T18:10:00Z">
        <w:r w:rsidR="00F7389F">
          <w:rPr>
            <w:rFonts w:ascii="ＭＳ 明朝" w:eastAsia="ＭＳ 明朝" w:hAnsi="ＭＳ 明朝" w:hint="eastAsia"/>
            <w:sz w:val="22"/>
          </w:rPr>
          <w:t>のパートナーシップ関係を確認すること以</w:t>
        </w:r>
      </w:ins>
      <w:r w:rsidR="0078289B" w:rsidRPr="0027043B">
        <w:rPr>
          <w:rFonts w:ascii="ＭＳ 明朝" w:eastAsia="ＭＳ 明朝" w:hAnsi="ＭＳ 明朝" w:hint="eastAsia"/>
          <w:sz w:val="22"/>
        </w:rPr>
        <w:t>外の用途で、</w:t>
      </w:r>
      <w:r w:rsidR="0078289B" w:rsidRPr="0027043B">
        <w:rPr>
          <w:rFonts w:ascii="ＭＳ 明朝" w:eastAsia="ＭＳ 明朝" w:hAnsi="ＭＳ 明朝"/>
          <w:sz w:val="22"/>
        </w:rPr>
        <w:t>本</w:t>
      </w:r>
      <w:r w:rsidR="0027043B">
        <w:rPr>
          <w:rFonts w:ascii="ＭＳ 明朝" w:eastAsia="ＭＳ 明朝" w:hAnsi="ＭＳ 明朝"/>
          <w:sz w:val="22"/>
        </w:rPr>
        <w:t>サイト</w:t>
      </w:r>
      <w:r w:rsidR="0078289B" w:rsidRPr="0027043B">
        <w:rPr>
          <w:rFonts w:ascii="ＭＳ 明朝" w:eastAsia="ＭＳ 明朝" w:hAnsi="ＭＳ 明朝" w:hint="eastAsia"/>
          <w:sz w:val="22"/>
        </w:rPr>
        <w:t>を利用する行為</w:t>
      </w:r>
    </w:p>
    <w:p w14:paraId="2F75BEDD" w14:textId="77777777" w:rsidR="000F2903" w:rsidRPr="0027043B" w:rsidRDefault="000F2903" w:rsidP="0027043B">
      <w:pPr>
        <w:pStyle w:val="a9"/>
        <w:numPr>
          <w:ilvl w:val="0"/>
          <w:numId w:val="2"/>
        </w:numPr>
        <w:ind w:leftChars="0"/>
        <w:rPr>
          <w:rFonts w:ascii="ＭＳ 明朝" w:eastAsia="ＭＳ 明朝" w:hAnsi="ＭＳ 明朝"/>
          <w:sz w:val="22"/>
        </w:rPr>
      </w:pPr>
      <w:ins w:id="74" w:author="N&amp;A" w:date="2020-07-14T13:44:00Z">
        <w:r>
          <w:rPr>
            <w:rFonts w:ascii="ＭＳ 明朝" w:eastAsia="ＭＳ 明朝" w:hAnsi="ＭＳ 明朝" w:hint="eastAsia"/>
            <w:sz w:val="22"/>
          </w:rPr>
          <w:t>登録ユーザー</w:t>
        </w:r>
      </w:ins>
      <w:ins w:id="75" w:author="N&amp;A" w:date="2020-07-14T19:47:00Z">
        <w:r w:rsidR="00A3228D">
          <w:rPr>
            <w:rFonts w:ascii="ＭＳ 明朝" w:eastAsia="ＭＳ 明朝" w:hAnsi="ＭＳ 明朝" w:hint="eastAsia"/>
            <w:sz w:val="22"/>
          </w:rPr>
          <w:t>又は</w:t>
        </w:r>
      </w:ins>
      <w:ins w:id="76" w:author="N&amp;A" w:date="2020-07-14T13:44:00Z">
        <w:r>
          <w:rPr>
            <w:rFonts w:ascii="ＭＳ 明朝" w:eastAsia="ＭＳ 明朝" w:hAnsi="ＭＳ 明朝" w:hint="eastAsia"/>
            <w:sz w:val="22"/>
          </w:rPr>
          <w:t>そのパートナーのプライバシーを侵害</w:t>
        </w:r>
      </w:ins>
      <w:ins w:id="77" w:author="N&amp;A" w:date="2020-07-14T13:46:00Z">
        <w:r>
          <w:rPr>
            <w:rFonts w:ascii="ＭＳ 明朝" w:eastAsia="ＭＳ 明朝" w:hAnsi="ＭＳ 明朝" w:hint="eastAsia"/>
            <w:sz w:val="22"/>
          </w:rPr>
          <w:t>し、又は合理的な理由なく</w:t>
        </w:r>
      </w:ins>
      <w:ins w:id="78" w:author="N&amp;A" w:date="2020-07-14T13:47:00Z">
        <w:r>
          <w:rPr>
            <w:rFonts w:ascii="ＭＳ 明朝" w:eastAsia="ＭＳ 明朝" w:hAnsi="ＭＳ 明朝" w:hint="eastAsia"/>
            <w:sz w:val="22"/>
          </w:rPr>
          <w:t>登録ユーザーのパートナーシップ関係を</w:t>
        </w:r>
      </w:ins>
      <w:ins w:id="79" w:author="N&amp;A" w:date="2020-07-14T13:46:00Z">
        <w:r>
          <w:rPr>
            <w:rFonts w:ascii="ＭＳ 明朝" w:eastAsia="ＭＳ 明朝" w:hAnsi="ＭＳ 明朝" w:hint="eastAsia"/>
            <w:sz w:val="22"/>
          </w:rPr>
          <w:t>第三者に開示</w:t>
        </w:r>
      </w:ins>
      <w:ins w:id="80" w:author="N&amp;A" w:date="2020-07-14T13:44:00Z">
        <w:r>
          <w:rPr>
            <w:rFonts w:ascii="ＭＳ 明朝" w:eastAsia="ＭＳ 明朝" w:hAnsi="ＭＳ 明朝" w:hint="eastAsia"/>
            <w:sz w:val="22"/>
          </w:rPr>
          <w:t>する目的で、本サイトを利用する</w:t>
        </w:r>
      </w:ins>
      <w:ins w:id="81" w:author="N&amp;A" w:date="2020-07-14T13:45:00Z">
        <w:r>
          <w:rPr>
            <w:rFonts w:ascii="ＭＳ 明朝" w:eastAsia="ＭＳ 明朝" w:hAnsi="ＭＳ 明朝" w:hint="eastAsia"/>
            <w:sz w:val="22"/>
          </w:rPr>
          <w:t>行為</w:t>
        </w:r>
      </w:ins>
    </w:p>
    <w:p w14:paraId="5327EDF0" w14:textId="77777777" w:rsidR="00F83A2A" w:rsidRPr="0027043B" w:rsidRDefault="00F83A2A"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sz w:val="22"/>
        </w:rPr>
        <w:t>当社</w:t>
      </w:r>
      <w:r w:rsidR="00560231" w:rsidRPr="0027043B">
        <w:rPr>
          <w:rFonts w:ascii="ＭＳ 明朝" w:eastAsia="ＭＳ 明朝" w:hAnsi="ＭＳ 明朝" w:hint="eastAsia"/>
          <w:sz w:val="22"/>
        </w:rPr>
        <w:t>若しくは</w:t>
      </w:r>
      <w:r w:rsidRPr="0027043B">
        <w:rPr>
          <w:rFonts w:ascii="ＭＳ 明朝" w:eastAsia="ＭＳ 明朝" w:hAnsi="ＭＳ 明朝"/>
          <w:sz w:val="22"/>
        </w:rPr>
        <w:t>本</w:t>
      </w:r>
      <w:r w:rsidR="0027043B" w:rsidRPr="0027043B">
        <w:rPr>
          <w:rFonts w:ascii="ＭＳ 明朝" w:eastAsia="ＭＳ 明朝" w:hAnsi="ＭＳ 明朝" w:hint="eastAsia"/>
          <w:sz w:val="22"/>
        </w:rPr>
        <w:t>サイト</w:t>
      </w:r>
      <w:r w:rsidRPr="0027043B">
        <w:rPr>
          <w:rFonts w:ascii="ＭＳ 明朝" w:eastAsia="ＭＳ 明朝" w:hAnsi="ＭＳ 明朝"/>
          <w:sz w:val="22"/>
        </w:rPr>
        <w:t>の他の登録ユーザーその他の第三者の知的財産権、肖像権、プライバシーの権利、名誉、その他の権利</w:t>
      </w:r>
      <w:r w:rsidR="00560231" w:rsidRPr="0027043B">
        <w:rPr>
          <w:rFonts w:ascii="ＭＳ 明朝" w:eastAsia="ＭＳ 明朝" w:hAnsi="ＭＳ 明朝" w:hint="eastAsia"/>
          <w:sz w:val="22"/>
        </w:rPr>
        <w:t>若しくは</w:t>
      </w:r>
      <w:r w:rsidRPr="0027043B">
        <w:rPr>
          <w:rFonts w:ascii="ＭＳ 明朝" w:eastAsia="ＭＳ 明朝" w:hAnsi="ＭＳ 明朝"/>
          <w:sz w:val="22"/>
        </w:rPr>
        <w:t>利益を侵害する行為</w:t>
      </w:r>
      <w:r w:rsidR="00560231" w:rsidRPr="0027043B">
        <w:rPr>
          <w:rFonts w:ascii="ＭＳ 明朝" w:eastAsia="ＭＳ 明朝" w:hAnsi="ＭＳ 明朝" w:hint="eastAsia"/>
        </w:rPr>
        <w:t>又はそれらのおそれのある</w:t>
      </w:r>
      <w:r w:rsidRPr="0027043B">
        <w:rPr>
          <w:rFonts w:ascii="ＭＳ 明朝" w:eastAsia="ＭＳ 明朝" w:hAnsi="ＭＳ 明朝"/>
          <w:sz w:val="22"/>
        </w:rPr>
        <w:t>行為</w:t>
      </w:r>
    </w:p>
    <w:p w14:paraId="3DDFFF3B" w14:textId="77777777" w:rsidR="00F83A2A" w:rsidRPr="0027043B" w:rsidRDefault="00F83A2A"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sz w:val="22"/>
        </w:rPr>
        <w:t>犯罪行為に関連する行為</w:t>
      </w:r>
      <w:r w:rsidR="004C1911" w:rsidRPr="0027043B">
        <w:rPr>
          <w:rFonts w:ascii="ＭＳ 明朝" w:eastAsia="ＭＳ 明朝" w:hAnsi="ＭＳ 明朝" w:hint="eastAsia"/>
          <w:sz w:val="22"/>
        </w:rPr>
        <w:t>、不法行為</w:t>
      </w:r>
      <w:r w:rsidR="00560231" w:rsidRPr="0027043B">
        <w:rPr>
          <w:rFonts w:ascii="ＭＳ 明朝" w:eastAsia="ＭＳ 明朝" w:hAnsi="ＭＳ 明朝" w:hint="eastAsia"/>
          <w:sz w:val="22"/>
        </w:rPr>
        <w:t>若しくは</w:t>
      </w:r>
      <w:r w:rsidRPr="0027043B">
        <w:rPr>
          <w:rFonts w:ascii="ＭＳ 明朝" w:eastAsia="ＭＳ 明朝" w:hAnsi="ＭＳ 明朝"/>
          <w:sz w:val="22"/>
        </w:rPr>
        <w:t>公序良俗に反する行為</w:t>
      </w:r>
      <w:r w:rsidR="00560231" w:rsidRPr="0027043B">
        <w:rPr>
          <w:rFonts w:ascii="ＭＳ 明朝" w:eastAsia="ＭＳ 明朝" w:hAnsi="ＭＳ 明朝" w:hint="eastAsia"/>
        </w:rPr>
        <w:t>又はそれらのおそれのある行為</w:t>
      </w:r>
    </w:p>
    <w:p w14:paraId="554F5B9D" w14:textId="77777777" w:rsidR="00F83A2A" w:rsidRPr="0027043B" w:rsidRDefault="00F83A2A"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sz w:val="22"/>
        </w:rPr>
        <w:t>コンピューター・ウィルスその他の有害なコンピューター・プログラムを含む情報を送信する行為</w:t>
      </w:r>
    </w:p>
    <w:p w14:paraId="607A866D" w14:textId="77777777" w:rsidR="00560231" w:rsidRPr="0027043B" w:rsidRDefault="00560231" w:rsidP="0027043B">
      <w:pPr>
        <w:pStyle w:val="a9"/>
        <w:numPr>
          <w:ilvl w:val="0"/>
          <w:numId w:val="2"/>
        </w:numPr>
        <w:ind w:leftChars="0"/>
        <w:rPr>
          <w:rFonts w:ascii="ＭＳ 明朝" w:eastAsia="ＭＳ 明朝" w:hAnsi="ＭＳ 明朝"/>
        </w:rPr>
      </w:pPr>
      <w:r w:rsidRPr="0027043B">
        <w:rPr>
          <w:rFonts w:ascii="ＭＳ 明朝" w:eastAsia="ＭＳ 明朝" w:hAnsi="ＭＳ 明朝" w:hint="eastAsia"/>
        </w:rPr>
        <w:t>本</w:t>
      </w:r>
      <w:r w:rsidR="0027043B" w:rsidRPr="0027043B">
        <w:rPr>
          <w:rFonts w:ascii="ＭＳ 明朝" w:eastAsia="ＭＳ 明朝" w:hAnsi="ＭＳ 明朝" w:hint="eastAsia"/>
        </w:rPr>
        <w:t>サイト</w:t>
      </w:r>
      <w:r w:rsidRPr="0027043B">
        <w:rPr>
          <w:rFonts w:ascii="ＭＳ 明朝" w:eastAsia="ＭＳ 明朝" w:hAnsi="ＭＳ 明朝" w:hint="eastAsia"/>
        </w:rPr>
        <w:t>に接続しているシステム等に過度の負担をかける行為</w:t>
      </w:r>
    </w:p>
    <w:p w14:paraId="5783EF1E" w14:textId="77777777" w:rsidR="00560231" w:rsidRPr="0027043B" w:rsidRDefault="00560231"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hint="eastAsia"/>
        </w:rPr>
        <w:t>本</w:t>
      </w:r>
      <w:r w:rsidR="0027043B" w:rsidRPr="0027043B">
        <w:rPr>
          <w:rFonts w:ascii="ＭＳ 明朝" w:eastAsia="ＭＳ 明朝" w:hAnsi="ＭＳ 明朝" w:hint="eastAsia"/>
        </w:rPr>
        <w:t>サイト</w:t>
      </w:r>
      <w:r w:rsidRPr="0027043B">
        <w:rPr>
          <w:rFonts w:ascii="ＭＳ 明朝" w:eastAsia="ＭＳ 明朝" w:hAnsi="ＭＳ 明朝" w:hint="eastAsia"/>
        </w:rPr>
        <w:t>に対するリバースエンジニアリングその他の解析行為</w:t>
      </w:r>
    </w:p>
    <w:p w14:paraId="7B7944D6" w14:textId="77777777" w:rsidR="00F83A2A" w:rsidRPr="0027043B" w:rsidRDefault="00F83A2A"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sz w:val="22"/>
        </w:rPr>
        <w:t>当社による本</w:t>
      </w:r>
      <w:r w:rsidR="0027043B" w:rsidRPr="0027043B">
        <w:rPr>
          <w:rFonts w:ascii="ＭＳ 明朝" w:eastAsia="ＭＳ 明朝" w:hAnsi="ＭＳ 明朝" w:hint="eastAsia"/>
          <w:sz w:val="22"/>
        </w:rPr>
        <w:t>サイト</w:t>
      </w:r>
      <w:r w:rsidRPr="0027043B">
        <w:rPr>
          <w:rFonts w:ascii="ＭＳ 明朝" w:eastAsia="ＭＳ 明朝" w:hAnsi="ＭＳ 明朝"/>
          <w:sz w:val="22"/>
        </w:rPr>
        <w:t>の運営を妨害するおそれのある行為</w:t>
      </w:r>
    </w:p>
    <w:p w14:paraId="7652B801" w14:textId="77777777" w:rsidR="0078289B" w:rsidRPr="0027043B" w:rsidRDefault="0078289B"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hint="eastAsia"/>
          <w:sz w:val="22"/>
        </w:rPr>
        <w:t>法令に違反する行為</w:t>
      </w:r>
      <w:r w:rsidR="00DB4DA9" w:rsidRPr="0027043B">
        <w:rPr>
          <w:rFonts w:ascii="ＭＳ 明朝" w:eastAsia="ＭＳ 明朝" w:hAnsi="ＭＳ 明朝" w:hint="eastAsia"/>
          <w:sz w:val="22"/>
        </w:rPr>
        <w:t>又は</w:t>
      </w:r>
      <w:r w:rsidR="00560231" w:rsidRPr="0027043B">
        <w:rPr>
          <w:rFonts w:ascii="ＭＳ 明朝" w:eastAsia="ＭＳ 明朝" w:hAnsi="ＭＳ 明朝" w:hint="eastAsia"/>
          <w:sz w:val="22"/>
        </w:rPr>
        <w:t>その</w:t>
      </w:r>
      <w:r w:rsidRPr="0027043B">
        <w:rPr>
          <w:rFonts w:ascii="ＭＳ 明朝" w:eastAsia="ＭＳ 明朝" w:hAnsi="ＭＳ 明朝" w:hint="eastAsia"/>
          <w:sz w:val="22"/>
        </w:rPr>
        <w:t>おそれのある行為</w:t>
      </w:r>
    </w:p>
    <w:p w14:paraId="5E69FEB7" w14:textId="77777777" w:rsidR="00560231" w:rsidRPr="0027043B" w:rsidRDefault="00560231"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hint="eastAsia"/>
          <w:sz w:val="22"/>
        </w:rPr>
        <w:t>前各号のいずれかを試みる行為</w:t>
      </w:r>
    </w:p>
    <w:p w14:paraId="235D922A" w14:textId="77777777" w:rsidR="00560231" w:rsidRPr="0027043B" w:rsidRDefault="00560231"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hint="eastAsia"/>
          <w:sz w:val="22"/>
        </w:rPr>
        <w:t>その他、前各号のいずれかに準ずる行為</w:t>
      </w:r>
    </w:p>
    <w:p w14:paraId="57BD2D5F" w14:textId="77777777" w:rsidR="00F83A2A" w:rsidRPr="0027043B" w:rsidRDefault="00F83A2A" w:rsidP="0027043B">
      <w:pPr>
        <w:pStyle w:val="a9"/>
        <w:numPr>
          <w:ilvl w:val="0"/>
          <w:numId w:val="2"/>
        </w:numPr>
        <w:ind w:leftChars="0"/>
        <w:rPr>
          <w:rFonts w:ascii="ＭＳ 明朝" w:eastAsia="ＭＳ 明朝" w:hAnsi="ＭＳ 明朝"/>
          <w:sz w:val="22"/>
        </w:rPr>
      </w:pPr>
      <w:r w:rsidRPr="0027043B">
        <w:rPr>
          <w:rFonts w:ascii="ＭＳ 明朝" w:eastAsia="ＭＳ 明朝" w:hAnsi="ＭＳ 明朝"/>
          <w:sz w:val="22"/>
        </w:rPr>
        <w:t>その他、当社が不適切と判断する行為</w:t>
      </w:r>
    </w:p>
    <w:p w14:paraId="0F8286BB" w14:textId="77777777" w:rsidR="00F83A2A" w:rsidRPr="00E755A7" w:rsidRDefault="00F83A2A" w:rsidP="00E755A7">
      <w:pPr>
        <w:pStyle w:val="a9"/>
        <w:numPr>
          <w:ilvl w:val="0"/>
          <w:numId w:val="3"/>
        </w:numPr>
        <w:ind w:leftChars="0"/>
        <w:rPr>
          <w:rFonts w:ascii="ＭＳ 明朝" w:eastAsia="ＭＳ 明朝" w:hAnsi="ＭＳ 明朝"/>
          <w:sz w:val="22"/>
        </w:rPr>
      </w:pPr>
      <w:r w:rsidRPr="00E755A7">
        <w:rPr>
          <w:rFonts w:ascii="ＭＳ 明朝" w:eastAsia="ＭＳ 明朝" w:hAnsi="ＭＳ 明朝"/>
          <w:sz w:val="22"/>
        </w:rPr>
        <w:t>当社は、本</w:t>
      </w:r>
      <w:r w:rsidR="0027043B" w:rsidRPr="00E755A7">
        <w:rPr>
          <w:rFonts w:ascii="ＭＳ 明朝" w:eastAsia="ＭＳ 明朝" w:hAnsi="ＭＳ 明朝" w:hint="eastAsia"/>
          <w:sz w:val="22"/>
        </w:rPr>
        <w:t>サイト</w:t>
      </w:r>
      <w:ins w:id="82" w:author="N&amp;A" w:date="2020-07-13T00:21:00Z">
        <w:r w:rsidR="00901304">
          <w:rPr>
            <w:rFonts w:ascii="ＭＳ 明朝" w:eastAsia="ＭＳ 明朝" w:hAnsi="ＭＳ 明朝" w:hint="eastAsia"/>
            <w:sz w:val="22"/>
          </w:rPr>
          <w:t>の</w:t>
        </w:r>
      </w:ins>
      <w:del w:id="83" w:author="N&amp;A" w:date="2020-07-13T00:21:00Z">
        <w:r w:rsidRPr="00E755A7" w:rsidDel="00901304">
          <w:rPr>
            <w:rFonts w:ascii="ＭＳ 明朝" w:eastAsia="ＭＳ 明朝" w:hAnsi="ＭＳ 明朝"/>
            <w:sz w:val="22"/>
          </w:rPr>
          <w:delText>に</w:delText>
        </w:r>
      </w:del>
      <w:r w:rsidR="0027043B" w:rsidRPr="00E755A7">
        <w:rPr>
          <w:rFonts w:ascii="ＭＳ 明朝" w:eastAsia="ＭＳ 明朝" w:hAnsi="ＭＳ 明朝" w:hint="eastAsia"/>
          <w:sz w:val="22"/>
        </w:rPr>
        <w:t>利用者</w:t>
      </w:r>
      <w:r w:rsidRPr="00E755A7">
        <w:rPr>
          <w:rFonts w:ascii="ＭＳ 明朝" w:eastAsia="ＭＳ 明朝" w:hAnsi="ＭＳ 明朝"/>
          <w:sz w:val="22"/>
        </w:rPr>
        <w:t>による行為が前項各号のいずれかに該当し、又は該当するおそれがあると</w:t>
      </w:r>
      <w:del w:id="84" w:author="N&amp;A" w:date="2020-07-13T00:21:00Z">
        <w:r w:rsidRPr="00E755A7" w:rsidDel="00901304">
          <w:rPr>
            <w:rFonts w:ascii="ＭＳ 明朝" w:eastAsia="ＭＳ 明朝" w:hAnsi="ＭＳ 明朝"/>
            <w:sz w:val="22"/>
          </w:rPr>
          <w:delText>当社が</w:delText>
        </w:r>
      </w:del>
      <w:r w:rsidRPr="00E755A7">
        <w:rPr>
          <w:rFonts w:ascii="ＭＳ 明朝" w:eastAsia="ＭＳ 明朝" w:hAnsi="ＭＳ 明朝"/>
          <w:sz w:val="22"/>
        </w:rPr>
        <w:t>判断した場合には、</w:t>
      </w:r>
      <w:r w:rsidR="00E755A7" w:rsidRPr="00E755A7">
        <w:rPr>
          <w:rFonts w:ascii="ＭＳ 明朝" w:eastAsia="ＭＳ 明朝" w:hAnsi="ＭＳ 明朝" w:hint="eastAsia"/>
          <w:sz w:val="22"/>
        </w:rPr>
        <w:t>利用者</w:t>
      </w:r>
      <w:r w:rsidRPr="00E755A7">
        <w:rPr>
          <w:rFonts w:ascii="ＭＳ 明朝" w:eastAsia="ＭＳ 明朝" w:hAnsi="ＭＳ 明朝"/>
          <w:sz w:val="22"/>
        </w:rPr>
        <w:t>に事前に通知することなく、本</w:t>
      </w:r>
      <w:r w:rsidR="0027043B" w:rsidRPr="00E755A7">
        <w:rPr>
          <w:rFonts w:ascii="ＭＳ 明朝" w:eastAsia="ＭＳ 明朝" w:hAnsi="ＭＳ 明朝"/>
          <w:sz w:val="22"/>
        </w:rPr>
        <w:t>サイト</w:t>
      </w:r>
      <w:r w:rsidRPr="00E755A7">
        <w:rPr>
          <w:rFonts w:ascii="ＭＳ 明朝" w:eastAsia="ＭＳ 明朝" w:hAnsi="ＭＳ 明朝"/>
          <w:sz w:val="22"/>
        </w:rPr>
        <w:t>の利用を停止すること</w:t>
      </w:r>
      <w:del w:id="85" w:author="N&amp;A" w:date="2020-07-14T14:00:00Z">
        <w:r w:rsidRPr="00E755A7" w:rsidDel="00941BF2">
          <w:rPr>
            <w:rFonts w:ascii="ＭＳ 明朝" w:eastAsia="ＭＳ 明朝" w:hAnsi="ＭＳ 明朝"/>
            <w:sz w:val="22"/>
          </w:rPr>
          <w:delText>、又は登録を取り消すこと</w:delText>
        </w:r>
      </w:del>
      <w:r w:rsidRPr="00E755A7">
        <w:rPr>
          <w:rFonts w:ascii="ＭＳ 明朝" w:eastAsia="ＭＳ 明朝" w:hAnsi="ＭＳ 明朝"/>
          <w:sz w:val="22"/>
        </w:rPr>
        <w:t>ができるものとします。当社は、本項に基づき当社が行った措置に基づき</w:t>
      </w:r>
      <w:r w:rsidR="00E755A7" w:rsidRPr="00E755A7">
        <w:rPr>
          <w:rFonts w:ascii="ＭＳ 明朝" w:eastAsia="ＭＳ 明朝" w:hAnsi="ＭＳ 明朝" w:hint="eastAsia"/>
          <w:sz w:val="22"/>
        </w:rPr>
        <w:t>利用者</w:t>
      </w:r>
      <w:r w:rsidRPr="00E755A7">
        <w:rPr>
          <w:rFonts w:ascii="ＭＳ 明朝" w:eastAsia="ＭＳ 明朝" w:hAnsi="ＭＳ 明朝"/>
          <w:sz w:val="22"/>
        </w:rPr>
        <w:t>に生じた損害について一切の責任を負いません。</w:t>
      </w:r>
    </w:p>
    <w:p w14:paraId="1D777905" w14:textId="77777777" w:rsidR="00EF5EAA" w:rsidRDefault="00EF5EAA" w:rsidP="00F83A2A">
      <w:pPr>
        <w:rPr>
          <w:rFonts w:ascii="ＭＳ 明朝" w:eastAsia="ＭＳ 明朝" w:hAnsi="ＭＳ 明朝"/>
          <w:sz w:val="22"/>
        </w:rPr>
      </w:pPr>
    </w:p>
    <w:p w14:paraId="0B6A7A6E"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E755A7">
        <w:rPr>
          <w:rFonts w:ascii="ＭＳ 明朝" w:eastAsia="ＭＳ 明朝" w:hAnsi="ＭＳ 明朝"/>
          <w:sz w:val="22"/>
        </w:rPr>
        <w:t>5</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本</w:t>
      </w:r>
      <w:r w:rsidR="0027043B">
        <w:rPr>
          <w:rFonts w:ascii="ＭＳ 明朝" w:eastAsia="ＭＳ 明朝" w:hAnsi="ＭＳ 明朝"/>
          <w:sz w:val="22"/>
        </w:rPr>
        <w:t>サイト</w:t>
      </w:r>
      <w:r w:rsidRPr="00EF5EAA">
        <w:rPr>
          <w:rFonts w:ascii="ＭＳ 明朝" w:eastAsia="ＭＳ 明朝" w:hAnsi="ＭＳ 明朝"/>
          <w:sz w:val="22"/>
        </w:rPr>
        <w:t>の停止等</w:t>
      </w:r>
    </w:p>
    <w:p w14:paraId="0EE777A0" w14:textId="77777777" w:rsidR="00F83A2A" w:rsidRPr="00E755A7" w:rsidRDefault="00F83A2A" w:rsidP="00E755A7">
      <w:pPr>
        <w:pStyle w:val="a9"/>
        <w:numPr>
          <w:ilvl w:val="0"/>
          <w:numId w:val="7"/>
        </w:numPr>
        <w:ind w:leftChars="0"/>
        <w:rPr>
          <w:rFonts w:ascii="ＭＳ 明朝" w:eastAsia="ＭＳ 明朝" w:hAnsi="ＭＳ 明朝"/>
          <w:sz w:val="22"/>
        </w:rPr>
      </w:pPr>
      <w:r w:rsidRPr="00E755A7">
        <w:rPr>
          <w:rFonts w:ascii="ＭＳ 明朝" w:eastAsia="ＭＳ 明朝" w:hAnsi="ＭＳ 明朝"/>
          <w:sz w:val="22"/>
        </w:rPr>
        <w:t>当社は、以下の</w:t>
      </w:r>
      <w:r w:rsidR="00400D71" w:rsidRPr="00E755A7">
        <w:rPr>
          <w:rFonts w:ascii="ＭＳ 明朝" w:eastAsia="ＭＳ 明朝" w:hAnsi="ＭＳ 明朝" w:hint="eastAsia"/>
          <w:sz w:val="22"/>
        </w:rPr>
        <w:t>各号の</w:t>
      </w:r>
      <w:r w:rsidRPr="00E755A7">
        <w:rPr>
          <w:rFonts w:ascii="ＭＳ 明朝" w:eastAsia="ＭＳ 明朝" w:hAnsi="ＭＳ 明朝"/>
          <w:sz w:val="22"/>
        </w:rPr>
        <w:t>いずれかに該当する場合には、</w:t>
      </w:r>
      <w:r w:rsidR="00E755A7" w:rsidRPr="00E755A7">
        <w:rPr>
          <w:rFonts w:ascii="ＭＳ 明朝" w:eastAsia="ＭＳ 明朝" w:hAnsi="ＭＳ 明朝" w:hint="eastAsia"/>
          <w:sz w:val="22"/>
        </w:rPr>
        <w:t>利用者</w:t>
      </w:r>
      <w:r w:rsidRPr="00E755A7">
        <w:rPr>
          <w:rFonts w:ascii="ＭＳ 明朝" w:eastAsia="ＭＳ 明朝" w:hAnsi="ＭＳ 明朝"/>
          <w:sz w:val="22"/>
        </w:rPr>
        <w:t>に事前に通知することなく、本</w:t>
      </w:r>
      <w:r w:rsidR="0027043B" w:rsidRPr="00E755A7">
        <w:rPr>
          <w:rFonts w:ascii="ＭＳ 明朝" w:eastAsia="ＭＳ 明朝" w:hAnsi="ＭＳ 明朝"/>
          <w:sz w:val="22"/>
        </w:rPr>
        <w:t>サイト</w:t>
      </w:r>
      <w:r w:rsidRPr="00E755A7">
        <w:rPr>
          <w:rFonts w:ascii="ＭＳ 明朝" w:eastAsia="ＭＳ 明朝" w:hAnsi="ＭＳ 明朝"/>
          <w:sz w:val="22"/>
        </w:rPr>
        <w:t>の利用の全部又は一部を停止又は中断することができるものとします。</w:t>
      </w:r>
    </w:p>
    <w:p w14:paraId="60E4E84D" w14:textId="77777777" w:rsidR="00F83A2A" w:rsidRPr="00E755A7" w:rsidRDefault="00F83A2A" w:rsidP="00E755A7">
      <w:pPr>
        <w:pStyle w:val="a9"/>
        <w:numPr>
          <w:ilvl w:val="0"/>
          <w:numId w:val="8"/>
        </w:numPr>
        <w:ind w:leftChars="0"/>
        <w:rPr>
          <w:rFonts w:ascii="ＭＳ 明朝" w:eastAsia="ＭＳ 明朝" w:hAnsi="ＭＳ 明朝"/>
          <w:sz w:val="22"/>
        </w:rPr>
      </w:pPr>
      <w:r w:rsidRPr="00E755A7">
        <w:rPr>
          <w:rFonts w:ascii="ＭＳ 明朝" w:eastAsia="ＭＳ 明朝" w:hAnsi="ＭＳ 明朝"/>
          <w:sz w:val="22"/>
        </w:rPr>
        <w:t>本</w:t>
      </w:r>
      <w:r w:rsidR="0027043B" w:rsidRPr="00E755A7">
        <w:rPr>
          <w:rFonts w:ascii="ＭＳ 明朝" w:eastAsia="ＭＳ 明朝" w:hAnsi="ＭＳ 明朝"/>
          <w:sz w:val="22"/>
        </w:rPr>
        <w:t>サイト</w:t>
      </w:r>
      <w:r w:rsidRPr="00E755A7">
        <w:rPr>
          <w:rFonts w:ascii="ＭＳ 明朝" w:eastAsia="ＭＳ 明朝" w:hAnsi="ＭＳ 明朝"/>
          <w:sz w:val="22"/>
        </w:rPr>
        <w:t>に係るコンピューター・システムの点検又は保守作業を定期的又は緊急に行う場合</w:t>
      </w:r>
    </w:p>
    <w:p w14:paraId="48B0AE22" w14:textId="77777777" w:rsidR="00F83A2A" w:rsidRPr="00E755A7" w:rsidRDefault="00F83A2A" w:rsidP="00E755A7">
      <w:pPr>
        <w:pStyle w:val="a9"/>
        <w:numPr>
          <w:ilvl w:val="0"/>
          <w:numId w:val="8"/>
        </w:numPr>
        <w:ind w:leftChars="0"/>
        <w:rPr>
          <w:rFonts w:ascii="ＭＳ 明朝" w:eastAsia="ＭＳ 明朝" w:hAnsi="ＭＳ 明朝"/>
          <w:sz w:val="22"/>
        </w:rPr>
      </w:pPr>
      <w:r w:rsidRPr="00E755A7">
        <w:rPr>
          <w:rFonts w:ascii="ＭＳ 明朝" w:eastAsia="ＭＳ 明朝" w:hAnsi="ＭＳ 明朝"/>
          <w:sz w:val="22"/>
        </w:rPr>
        <w:lastRenderedPageBreak/>
        <w:t>コンピューター、通信回線等が事故</w:t>
      </w:r>
      <w:r w:rsidR="00400D71" w:rsidRPr="00E755A7">
        <w:rPr>
          <w:rFonts w:ascii="ＭＳ 明朝" w:eastAsia="ＭＳ 明朝" w:hAnsi="ＭＳ 明朝" w:hint="eastAsia"/>
          <w:sz w:val="22"/>
        </w:rPr>
        <w:t>、障害、</w:t>
      </w:r>
      <w:r w:rsidR="00400D71" w:rsidRPr="00E755A7">
        <w:rPr>
          <w:rFonts w:ascii="ＭＳ 明朝" w:eastAsia="ＭＳ 明朝" w:hAnsi="ＭＳ 明朝" w:hint="eastAsia"/>
        </w:rPr>
        <w:t>過度なアクセスの集中、不正アクセス、ハッキング等</w:t>
      </w:r>
      <w:r w:rsidRPr="00E755A7">
        <w:rPr>
          <w:rFonts w:ascii="ＭＳ 明朝" w:eastAsia="ＭＳ 明朝" w:hAnsi="ＭＳ 明朝"/>
          <w:sz w:val="22"/>
        </w:rPr>
        <w:t>により停止</w:t>
      </w:r>
      <w:r w:rsidR="00400D71" w:rsidRPr="00E755A7">
        <w:rPr>
          <w:rFonts w:ascii="ＭＳ 明朝" w:eastAsia="ＭＳ 明朝" w:hAnsi="ＭＳ 明朝" w:hint="eastAsia"/>
          <w:sz w:val="22"/>
        </w:rPr>
        <w:t>又は中断</w:t>
      </w:r>
      <w:r w:rsidRPr="00E755A7">
        <w:rPr>
          <w:rFonts w:ascii="ＭＳ 明朝" w:eastAsia="ＭＳ 明朝" w:hAnsi="ＭＳ 明朝"/>
          <w:sz w:val="22"/>
        </w:rPr>
        <w:t>した場合</w:t>
      </w:r>
    </w:p>
    <w:p w14:paraId="3D15383A" w14:textId="77777777" w:rsidR="00F83A2A" w:rsidRPr="00E755A7" w:rsidRDefault="00F83A2A" w:rsidP="00E755A7">
      <w:pPr>
        <w:pStyle w:val="a9"/>
        <w:numPr>
          <w:ilvl w:val="0"/>
          <w:numId w:val="8"/>
        </w:numPr>
        <w:ind w:leftChars="0"/>
        <w:rPr>
          <w:rFonts w:ascii="ＭＳ 明朝" w:eastAsia="ＭＳ 明朝" w:hAnsi="ＭＳ 明朝"/>
          <w:sz w:val="22"/>
        </w:rPr>
      </w:pPr>
      <w:r w:rsidRPr="00E755A7">
        <w:rPr>
          <w:rFonts w:ascii="ＭＳ 明朝" w:eastAsia="ＭＳ 明朝" w:hAnsi="ＭＳ 明朝"/>
          <w:sz w:val="22"/>
        </w:rPr>
        <w:t>火災、停電、天災地変などの不可抗力により本</w:t>
      </w:r>
      <w:r w:rsidR="0027043B" w:rsidRPr="00E755A7">
        <w:rPr>
          <w:rFonts w:ascii="ＭＳ 明朝" w:eastAsia="ＭＳ 明朝" w:hAnsi="ＭＳ 明朝"/>
          <w:sz w:val="22"/>
        </w:rPr>
        <w:t>サイト</w:t>
      </w:r>
      <w:r w:rsidRPr="00E755A7">
        <w:rPr>
          <w:rFonts w:ascii="ＭＳ 明朝" w:eastAsia="ＭＳ 明朝" w:hAnsi="ＭＳ 明朝"/>
          <w:sz w:val="22"/>
        </w:rPr>
        <w:t>の運営ができなくなった場合</w:t>
      </w:r>
      <w:r w:rsidR="00400D71" w:rsidRPr="00E755A7">
        <w:rPr>
          <w:rFonts w:ascii="ＭＳ 明朝" w:eastAsia="ＭＳ 明朝" w:hAnsi="ＭＳ 明朝" w:hint="eastAsia"/>
          <w:sz w:val="22"/>
        </w:rPr>
        <w:t>又は著しく困難となった場合</w:t>
      </w:r>
    </w:p>
    <w:p w14:paraId="721AD5CB" w14:textId="77777777" w:rsidR="00F83A2A" w:rsidRPr="00E755A7" w:rsidRDefault="00F83A2A" w:rsidP="00E755A7">
      <w:pPr>
        <w:pStyle w:val="a9"/>
        <w:numPr>
          <w:ilvl w:val="0"/>
          <w:numId w:val="8"/>
        </w:numPr>
        <w:ind w:leftChars="0"/>
        <w:rPr>
          <w:rFonts w:ascii="ＭＳ 明朝" w:eastAsia="ＭＳ 明朝" w:hAnsi="ＭＳ 明朝"/>
          <w:sz w:val="22"/>
        </w:rPr>
      </w:pPr>
      <w:r w:rsidRPr="00E755A7">
        <w:rPr>
          <w:rFonts w:ascii="ＭＳ 明朝" w:eastAsia="ＭＳ 明朝" w:hAnsi="ＭＳ 明朝"/>
          <w:sz w:val="22"/>
        </w:rPr>
        <w:t>その他、当社が停止又は中断を必要と判断した場合</w:t>
      </w:r>
    </w:p>
    <w:p w14:paraId="0A88CCF4" w14:textId="77777777" w:rsidR="00F83A2A" w:rsidRPr="00CD00D7" w:rsidRDefault="00F83A2A" w:rsidP="00CD00D7">
      <w:pPr>
        <w:pStyle w:val="a9"/>
        <w:numPr>
          <w:ilvl w:val="0"/>
          <w:numId w:val="7"/>
        </w:numPr>
        <w:ind w:leftChars="0"/>
        <w:rPr>
          <w:rFonts w:ascii="ＭＳ 明朝" w:eastAsia="ＭＳ 明朝" w:hAnsi="ＭＳ 明朝"/>
          <w:sz w:val="22"/>
        </w:rPr>
      </w:pPr>
      <w:r w:rsidRPr="00CD00D7">
        <w:rPr>
          <w:rFonts w:ascii="ＭＳ 明朝" w:eastAsia="ＭＳ 明朝" w:hAnsi="ＭＳ 明朝"/>
          <w:sz w:val="22"/>
        </w:rPr>
        <w:t>当社は、当社の都合により、本</w:t>
      </w:r>
      <w:r w:rsidR="0027043B" w:rsidRPr="00CD00D7">
        <w:rPr>
          <w:rFonts w:ascii="ＭＳ 明朝" w:eastAsia="ＭＳ 明朝" w:hAnsi="ＭＳ 明朝"/>
          <w:sz w:val="22"/>
        </w:rPr>
        <w:t>サイト</w:t>
      </w:r>
      <w:r w:rsidRPr="00CD00D7">
        <w:rPr>
          <w:rFonts w:ascii="ＭＳ 明朝" w:eastAsia="ＭＳ 明朝" w:hAnsi="ＭＳ 明朝"/>
          <w:sz w:val="22"/>
        </w:rPr>
        <w:t>の提供を終了することができます。この場合、事前に</w:t>
      </w:r>
      <w:ins w:id="86" w:author="N&amp;A" w:date="2020-07-14T18:13:00Z">
        <w:r w:rsidR="00F7389F">
          <w:rPr>
            <w:rFonts w:ascii="ＭＳ 明朝" w:eastAsia="ＭＳ 明朝" w:hAnsi="ＭＳ 明朝" w:hint="eastAsia"/>
            <w:sz w:val="22"/>
          </w:rPr>
          <w:t>本サイト上で</w:t>
        </w:r>
      </w:ins>
      <w:r w:rsidR="00E755A7" w:rsidRPr="00CD00D7">
        <w:rPr>
          <w:rFonts w:ascii="ＭＳ 明朝" w:eastAsia="ＭＳ 明朝" w:hAnsi="ＭＳ 明朝" w:hint="eastAsia"/>
          <w:sz w:val="22"/>
        </w:rPr>
        <w:t>告知</w:t>
      </w:r>
      <w:r w:rsidRPr="00CD00D7">
        <w:rPr>
          <w:rFonts w:ascii="ＭＳ 明朝" w:eastAsia="ＭＳ 明朝" w:hAnsi="ＭＳ 明朝"/>
          <w:sz w:val="22"/>
        </w:rPr>
        <w:t>するものとします。</w:t>
      </w:r>
    </w:p>
    <w:p w14:paraId="3D2B5806" w14:textId="77777777" w:rsidR="00F83A2A" w:rsidRPr="00CD00D7" w:rsidRDefault="00F83A2A" w:rsidP="00CD00D7">
      <w:pPr>
        <w:pStyle w:val="a9"/>
        <w:numPr>
          <w:ilvl w:val="0"/>
          <w:numId w:val="7"/>
        </w:numPr>
        <w:ind w:leftChars="0"/>
        <w:rPr>
          <w:rFonts w:ascii="ＭＳ 明朝" w:eastAsia="ＭＳ 明朝" w:hAnsi="ＭＳ 明朝"/>
          <w:sz w:val="22"/>
        </w:rPr>
      </w:pPr>
      <w:r w:rsidRPr="00CD00D7">
        <w:rPr>
          <w:rFonts w:ascii="ＭＳ 明朝" w:eastAsia="ＭＳ 明朝" w:hAnsi="ＭＳ 明朝"/>
          <w:sz w:val="22"/>
        </w:rPr>
        <w:t>当社は、本条に基づき当社が行った措置に基づき</w:t>
      </w:r>
      <w:r w:rsidR="00E755A7" w:rsidRPr="00CD00D7">
        <w:rPr>
          <w:rFonts w:ascii="ＭＳ 明朝" w:eastAsia="ＭＳ 明朝" w:hAnsi="ＭＳ 明朝" w:hint="eastAsia"/>
          <w:sz w:val="22"/>
        </w:rPr>
        <w:t>利用者に</w:t>
      </w:r>
      <w:r w:rsidRPr="00CD00D7">
        <w:rPr>
          <w:rFonts w:ascii="ＭＳ 明朝" w:eastAsia="ＭＳ 明朝" w:hAnsi="ＭＳ 明朝"/>
          <w:sz w:val="22"/>
        </w:rPr>
        <w:t>生じた損害について</w:t>
      </w:r>
      <w:r w:rsidR="00CA331B" w:rsidRPr="00CD00D7">
        <w:rPr>
          <w:rFonts w:ascii="ＭＳ 明朝" w:eastAsia="ＭＳ 明朝" w:hAnsi="ＭＳ 明朝" w:hint="eastAsia"/>
          <w:sz w:val="22"/>
        </w:rPr>
        <w:t>、</w:t>
      </w:r>
      <w:r w:rsidRPr="00CD00D7">
        <w:rPr>
          <w:rFonts w:ascii="ＭＳ 明朝" w:eastAsia="ＭＳ 明朝" w:hAnsi="ＭＳ 明朝"/>
          <w:sz w:val="22"/>
        </w:rPr>
        <w:t>一切の責任を負いません。</w:t>
      </w:r>
    </w:p>
    <w:p w14:paraId="42DCBE8A" w14:textId="77777777" w:rsidR="00EF5EAA" w:rsidRPr="00EF5EAA" w:rsidRDefault="00EF5EAA" w:rsidP="00F83A2A">
      <w:pPr>
        <w:rPr>
          <w:rFonts w:ascii="ＭＳ 明朝" w:eastAsia="ＭＳ 明朝" w:hAnsi="ＭＳ 明朝"/>
          <w:sz w:val="22"/>
        </w:rPr>
      </w:pPr>
    </w:p>
    <w:p w14:paraId="29867E3D"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E378BD">
        <w:rPr>
          <w:rFonts w:ascii="ＭＳ 明朝" w:eastAsia="ＭＳ 明朝" w:hAnsi="ＭＳ 明朝"/>
          <w:sz w:val="22"/>
        </w:rPr>
        <w:t>6</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利用環境及び設備の負担等</w:t>
      </w:r>
    </w:p>
    <w:p w14:paraId="27A5B64A" w14:textId="77777777" w:rsidR="00F83A2A" w:rsidRPr="00E378BD" w:rsidRDefault="00F83A2A"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sz w:val="22"/>
        </w:rPr>
        <w:t>本</w:t>
      </w:r>
      <w:r w:rsidR="0027043B" w:rsidRPr="00E378BD">
        <w:rPr>
          <w:rFonts w:ascii="ＭＳ 明朝" w:eastAsia="ＭＳ 明朝" w:hAnsi="ＭＳ 明朝"/>
          <w:sz w:val="22"/>
        </w:rPr>
        <w:t>サイト</w:t>
      </w:r>
      <w:r w:rsidRPr="00E378BD">
        <w:rPr>
          <w:rFonts w:ascii="ＭＳ 明朝" w:eastAsia="ＭＳ 明朝" w:hAnsi="ＭＳ 明朝"/>
          <w:sz w:val="22"/>
        </w:rPr>
        <w:t>の提供を受けるために必要な、情報端末、ソフトウェアその他の機器、通信回線その他の通信環境等の準備及び維持は、</w:t>
      </w:r>
      <w:r w:rsidR="00E378BD" w:rsidRPr="00E378BD">
        <w:rPr>
          <w:rFonts w:ascii="ＭＳ 明朝" w:eastAsia="ＭＳ 明朝" w:hAnsi="ＭＳ 明朝"/>
          <w:sz w:val="22"/>
        </w:rPr>
        <w:t>利用者</w:t>
      </w:r>
      <w:r w:rsidRPr="00E378BD">
        <w:rPr>
          <w:rFonts w:ascii="ＭＳ 明朝" w:eastAsia="ＭＳ 明朝" w:hAnsi="ＭＳ 明朝"/>
          <w:sz w:val="22"/>
        </w:rPr>
        <w:t>の費用と責任において行うものとします。</w:t>
      </w:r>
    </w:p>
    <w:p w14:paraId="1B4EFD57" w14:textId="77777777" w:rsidR="00F83A2A" w:rsidRPr="00E378BD" w:rsidRDefault="00F83A2A"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sz w:val="22"/>
        </w:rPr>
        <w:t>当社は</w:t>
      </w:r>
      <w:r w:rsidR="007E43BF" w:rsidRPr="00E378BD">
        <w:rPr>
          <w:rFonts w:ascii="ＭＳ 明朝" w:eastAsia="ＭＳ 明朝" w:hAnsi="ＭＳ 明朝" w:hint="eastAsia"/>
          <w:sz w:val="22"/>
        </w:rPr>
        <w:t>、</w:t>
      </w:r>
      <w:r w:rsidRPr="00E378BD">
        <w:rPr>
          <w:rFonts w:ascii="ＭＳ 明朝" w:eastAsia="ＭＳ 明朝" w:hAnsi="ＭＳ 明朝"/>
          <w:sz w:val="22"/>
        </w:rPr>
        <w:t>本</w:t>
      </w:r>
      <w:r w:rsidR="0027043B" w:rsidRPr="00E378BD">
        <w:rPr>
          <w:rFonts w:ascii="ＭＳ 明朝" w:eastAsia="ＭＳ 明朝" w:hAnsi="ＭＳ 明朝"/>
          <w:sz w:val="22"/>
        </w:rPr>
        <w:t>サイト</w:t>
      </w:r>
      <w:r w:rsidRPr="00E378BD">
        <w:rPr>
          <w:rFonts w:ascii="ＭＳ 明朝" w:eastAsia="ＭＳ 明朝" w:hAnsi="ＭＳ 明朝"/>
          <w:sz w:val="22"/>
        </w:rPr>
        <w:t>が、</w:t>
      </w:r>
      <w:r w:rsidR="008B32E7" w:rsidRPr="00E378BD">
        <w:rPr>
          <w:rFonts w:ascii="ＭＳ 明朝" w:eastAsia="ＭＳ 明朝" w:hAnsi="ＭＳ 明朝" w:hint="eastAsia"/>
          <w:sz w:val="22"/>
        </w:rPr>
        <w:t>全</w:t>
      </w:r>
      <w:r w:rsidRPr="00E378BD">
        <w:rPr>
          <w:rFonts w:ascii="ＭＳ 明朝" w:eastAsia="ＭＳ 明朝" w:hAnsi="ＭＳ 明朝"/>
          <w:sz w:val="22"/>
        </w:rPr>
        <w:t>ての情報端末及び</w:t>
      </w:r>
      <w:r w:rsidR="008B32E7" w:rsidRPr="00E378BD">
        <w:rPr>
          <w:rFonts w:ascii="ＭＳ 明朝" w:eastAsia="ＭＳ 明朝" w:hAnsi="ＭＳ 明朝" w:hint="eastAsia"/>
          <w:sz w:val="22"/>
        </w:rPr>
        <w:t>全</w:t>
      </w:r>
      <w:r w:rsidRPr="00E378BD">
        <w:rPr>
          <w:rFonts w:ascii="ＭＳ 明朝" w:eastAsia="ＭＳ 明朝" w:hAnsi="ＭＳ 明朝"/>
          <w:sz w:val="22"/>
        </w:rPr>
        <w:t>てのソフトウェア（情報端末のオペレーションシステムを含</w:t>
      </w:r>
      <w:r w:rsidR="008B32E7" w:rsidRPr="00E378BD">
        <w:rPr>
          <w:rFonts w:ascii="ＭＳ 明朝" w:eastAsia="ＭＳ 明朝" w:hAnsi="ＭＳ 明朝" w:hint="eastAsia"/>
          <w:sz w:val="22"/>
        </w:rPr>
        <w:t>みます</w:t>
      </w:r>
      <w:r w:rsidRPr="00E378BD">
        <w:rPr>
          <w:rFonts w:ascii="ＭＳ 明朝" w:eastAsia="ＭＳ 明朝" w:hAnsi="ＭＳ 明朝"/>
          <w:sz w:val="22"/>
        </w:rPr>
        <w:t>。）に対応していることを保証するものではありません。</w:t>
      </w:r>
    </w:p>
    <w:p w14:paraId="4059BEE2" w14:textId="77777777" w:rsidR="00F83A2A" w:rsidRPr="00E378BD" w:rsidRDefault="00F83A2A"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sz w:val="22"/>
        </w:rPr>
        <w:t>当社は、情報端末の変更</w:t>
      </w:r>
      <w:r w:rsidR="008B32E7" w:rsidRPr="00E378BD">
        <w:rPr>
          <w:rFonts w:ascii="ＭＳ 明朝" w:eastAsia="ＭＳ 明朝" w:hAnsi="ＭＳ 明朝" w:hint="eastAsia"/>
          <w:sz w:val="22"/>
        </w:rPr>
        <w:t>又は</w:t>
      </w:r>
      <w:r w:rsidRPr="00E378BD">
        <w:rPr>
          <w:rFonts w:ascii="ＭＳ 明朝" w:eastAsia="ＭＳ 明朝" w:hAnsi="ＭＳ 明朝"/>
          <w:sz w:val="22"/>
        </w:rPr>
        <w:t>ソフトウェアの更新等によって生じた不具合及び</w:t>
      </w:r>
      <w:r w:rsidR="00E378BD" w:rsidRPr="00E378BD">
        <w:rPr>
          <w:rFonts w:ascii="ＭＳ 明朝" w:eastAsia="ＭＳ 明朝" w:hAnsi="ＭＳ 明朝"/>
          <w:sz w:val="22"/>
        </w:rPr>
        <w:t>利用者</w:t>
      </w:r>
      <w:r w:rsidRPr="00E378BD">
        <w:rPr>
          <w:rFonts w:ascii="ＭＳ 明朝" w:eastAsia="ＭＳ 明朝" w:hAnsi="ＭＳ 明朝"/>
          <w:sz w:val="22"/>
        </w:rPr>
        <w:t>が被る損害について一切責任を負いません。また、当社は</w:t>
      </w:r>
      <w:r w:rsidR="008B32E7" w:rsidRPr="00E378BD">
        <w:rPr>
          <w:rFonts w:ascii="ＭＳ 明朝" w:eastAsia="ＭＳ 明朝" w:hAnsi="ＭＳ 明朝" w:hint="eastAsia"/>
          <w:sz w:val="22"/>
        </w:rPr>
        <w:t>、</w:t>
      </w:r>
      <w:r w:rsidRPr="00E378BD">
        <w:rPr>
          <w:rFonts w:ascii="ＭＳ 明朝" w:eastAsia="ＭＳ 明朝" w:hAnsi="ＭＳ 明朝"/>
          <w:sz w:val="22"/>
        </w:rPr>
        <w:t>このような不具合を解消する責任等も一切負いません。</w:t>
      </w:r>
    </w:p>
    <w:p w14:paraId="4DFCBA7E" w14:textId="77777777" w:rsidR="00F83A2A" w:rsidRPr="00E378BD" w:rsidRDefault="00F83A2A"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sz w:val="22"/>
        </w:rPr>
        <w:t>本</w:t>
      </w:r>
      <w:r w:rsidR="0027043B" w:rsidRPr="00E378BD">
        <w:rPr>
          <w:rFonts w:ascii="ＭＳ 明朝" w:eastAsia="ＭＳ 明朝" w:hAnsi="ＭＳ 明朝"/>
          <w:sz w:val="22"/>
        </w:rPr>
        <w:t>サイト</w:t>
      </w:r>
      <w:r w:rsidRPr="00E378BD">
        <w:rPr>
          <w:rFonts w:ascii="ＭＳ 明朝" w:eastAsia="ＭＳ 明朝" w:hAnsi="ＭＳ 明朝"/>
          <w:sz w:val="22"/>
        </w:rPr>
        <w:t>の使用に際して発生した通信料は</w:t>
      </w:r>
      <w:r w:rsidR="007E43BF" w:rsidRPr="00E378BD">
        <w:rPr>
          <w:rFonts w:ascii="ＭＳ 明朝" w:eastAsia="ＭＳ 明朝" w:hAnsi="ＭＳ 明朝" w:hint="eastAsia"/>
          <w:sz w:val="22"/>
        </w:rPr>
        <w:t>、</w:t>
      </w:r>
      <w:r w:rsidR="00E378BD" w:rsidRPr="00E378BD">
        <w:rPr>
          <w:rFonts w:ascii="ＭＳ 明朝" w:eastAsia="ＭＳ 明朝" w:hAnsi="ＭＳ 明朝"/>
          <w:sz w:val="22"/>
        </w:rPr>
        <w:t>利用者</w:t>
      </w:r>
      <w:r w:rsidRPr="00E378BD">
        <w:rPr>
          <w:rFonts w:ascii="ＭＳ 明朝" w:eastAsia="ＭＳ 明朝" w:hAnsi="ＭＳ 明朝"/>
          <w:sz w:val="22"/>
        </w:rPr>
        <w:t>の負担とします。</w:t>
      </w:r>
    </w:p>
    <w:p w14:paraId="738B5E2B" w14:textId="77777777" w:rsidR="00F83A2A" w:rsidRPr="00E378BD" w:rsidRDefault="00E378BD"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sz w:val="22"/>
        </w:rPr>
        <w:t>利用者</w:t>
      </w:r>
      <w:r w:rsidR="00F83A2A" w:rsidRPr="00E378BD">
        <w:rPr>
          <w:rFonts w:ascii="ＭＳ 明朝" w:eastAsia="ＭＳ 明朝" w:hAnsi="ＭＳ 明朝"/>
          <w:sz w:val="22"/>
        </w:rPr>
        <w:t>は</w:t>
      </w:r>
      <w:r w:rsidR="007E43BF" w:rsidRPr="00E378BD">
        <w:rPr>
          <w:rFonts w:ascii="ＭＳ 明朝" w:eastAsia="ＭＳ 明朝" w:hAnsi="ＭＳ 明朝" w:hint="eastAsia"/>
          <w:sz w:val="22"/>
        </w:rPr>
        <w:t>、</w:t>
      </w:r>
      <w:r w:rsidR="00F83A2A" w:rsidRPr="00E378BD">
        <w:rPr>
          <w:rFonts w:ascii="ＭＳ 明朝" w:eastAsia="ＭＳ 明朝" w:hAnsi="ＭＳ 明朝"/>
          <w:sz w:val="22"/>
        </w:rPr>
        <w:t>自己の本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の利用環境に応じて、コンピューター・ウィルスの感染の防止、不正アクセス及び情報漏洩の防止等のセキュリティ対策を自らの費用と責任において講じるものとします。</w:t>
      </w:r>
    </w:p>
    <w:p w14:paraId="44A89520" w14:textId="77777777" w:rsidR="00F83A2A" w:rsidRPr="00E378BD" w:rsidRDefault="008B32E7" w:rsidP="00E378BD">
      <w:pPr>
        <w:pStyle w:val="a9"/>
        <w:numPr>
          <w:ilvl w:val="0"/>
          <w:numId w:val="12"/>
        </w:numPr>
        <w:ind w:leftChars="0"/>
        <w:rPr>
          <w:rFonts w:ascii="ＭＳ 明朝" w:eastAsia="ＭＳ 明朝" w:hAnsi="ＭＳ 明朝"/>
          <w:sz w:val="22"/>
        </w:rPr>
      </w:pPr>
      <w:r w:rsidRPr="00E378BD">
        <w:rPr>
          <w:rFonts w:ascii="ＭＳ 明朝" w:eastAsia="ＭＳ 明朝" w:hAnsi="ＭＳ 明朝" w:hint="eastAsia"/>
          <w:sz w:val="22"/>
        </w:rPr>
        <w:t>当社</w:t>
      </w:r>
      <w:r w:rsidR="00F83A2A" w:rsidRPr="00E378BD">
        <w:rPr>
          <w:rFonts w:ascii="ＭＳ 明朝" w:eastAsia="ＭＳ 明朝" w:hAnsi="ＭＳ 明朝"/>
          <w:sz w:val="22"/>
        </w:rPr>
        <w:t>は、プログラムの不備、通信環境等その他の理由によって、本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が正常に動作しなかった場合に</w:t>
      </w:r>
      <w:r w:rsidR="00E378BD" w:rsidRPr="00E378BD">
        <w:rPr>
          <w:rFonts w:ascii="ＭＳ 明朝" w:eastAsia="ＭＳ 明朝" w:hAnsi="ＭＳ 明朝"/>
          <w:sz w:val="22"/>
        </w:rPr>
        <w:t>利用者</w:t>
      </w:r>
      <w:r w:rsidR="00F83A2A" w:rsidRPr="00E378BD">
        <w:rPr>
          <w:rFonts w:ascii="ＭＳ 明朝" w:eastAsia="ＭＳ 明朝" w:hAnsi="ＭＳ 明朝"/>
          <w:sz w:val="22"/>
        </w:rPr>
        <w:t>が被る機会損失や損害等について</w:t>
      </w:r>
      <w:r w:rsidRPr="00E378BD">
        <w:rPr>
          <w:rFonts w:ascii="ＭＳ 明朝" w:eastAsia="ＭＳ 明朝" w:hAnsi="ＭＳ 明朝" w:hint="eastAsia"/>
          <w:sz w:val="22"/>
        </w:rPr>
        <w:t>一切責任を負いません</w:t>
      </w:r>
      <w:r w:rsidR="00F83A2A" w:rsidRPr="00E378BD">
        <w:rPr>
          <w:rFonts w:ascii="ＭＳ 明朝" w:eastAsia="ＭＳ 明朝" w:hAnsi="ＭＳ 明朝"/>
          <w:sz w:val="22"/>
        </w:rPr>
        <w:t>。</w:t>
      </w:r>
    </w:p>
    <w:p w14:paraId="126DD00F" w14:textId="77777777" w:rsidR="00EF5EAA" w:rsidRDefault="00EF5EAA" w:rsidP="00F83A2A">
      <w:pPr>
        <w:rPr>
          <w:rFonts w:ascii="ＭＳ 明朝" w:eastAsia="ＭＳ 明朝" w:hAnsi="ＭＳ 明朝"/>
          <w:sz w:val="22"/>
        </w:rPr>
      </w:pPr>
    </w:p>
    <w:p w14:paraId="19D3845A"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E378BD">
        <w:rPr>
          <w:rFonts w:ascii="ＭＳ 明朝" w:eastAsia="ＭＳ 明朝" w:hAnsi="ＭＳ 明朝"/>
          <w:sz w:val="22"/>
        </w:rPr>
        <w:t>7</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権利帰属</w:t>
      </w:r>
    </w:p>
    <w:p w14:paraId="62892D4F" w14:textId="77777777" w:rsidR="00F83A2A" w:rsidRPr="00EF5EAA" w:rsidRDefault="00F83A2A" w:rsidP="00E378BD">
      <w:pPr>
        <w:ind w:firstLineChars="100" w:firstLine="220"/>
        <w:rPr>
          <w:rFonts w:ascii="ＭＳ 明朝" w:eastAsia="ＭＳ 明朝" w:hAnsi="ＭＳ 明朝"/>
          <w:sz w:val="22"/>
        </w:rPr>
      </w:pPr>
      <w:r w:rsidRPr="00EF5EAA">
        <w:rPr>
          <w:rFonts w:ascii="ＭＳ 明朝" w:eastAsia="ＭＳ 明朝" w:hAnsi="ＭＳ 明朝"/>
          <w:sz w:val="22"/>
        </w:rPr>
        <w:t>本</w:t>
      </w:r>
      <w:r w:rsidR="0027043B">
        <w:rPr>
          <w:rFonts w:ascii="ＭＳ 明朝" w:eastAsia="ＭＳ 明朝" w:hAnsi="ＭＳ 明朝"/>
          <w:sz w:val="22"/>
        </w:rPr>
        <w:t>サイト</w:t>
      </w:r>
      <w:r w:rsidRPr="00EF5EAA">
        <w:rPr>
          <w:rFonts w:ascii="ＭＳ 明朝" w:eastAsia="ＭＳ 明朝" w:hAnsi="ＭＳ 明朝"/>
          <w:sz w:val="22"/>
        </w:rPr>
        <w:t>に関する所有権及び知的財産権は</w:t>
      </w:r>
      <w:r w:rsidR="007E43BF">
        <w:rPr>
          <w:rFonts w:ascii="ＭＳ 明朝" w:eastAsia="ＭＳ 明朝" w:hAnsi="ＭＳ 明朝" w:hint="eastAsia"/>
          <w:sz w:val="22"/>
        </w:rPr>
        <w:t>、</w:t>
      </w:r>
      <w:r w:rsidRPr="00EF5EAA">
        <w:rPr>
          <w:rFonts w:ascii="ＭＳ 明朝" w:eastAsia="ＭＳ 明朝" w:hAnsi="ＭＳ 明朝"/>
          <w:sz w:val="22"/>
        </w:rPr>
        <w:t>全て当社又は当社にライセンスを許諾している者に帰属しており、本規約に定める登録に基づく本</w:t>
      </w:r>
      <w:r w:rsidR="0027043B">
        <w:rPr>
          <w:rFonts w:ascii="ＭＳ 明朝" w:eastAsia="ＭＳ 明朝" w:hAnsi="ＭＳ 明朝"/>
          <w:sz w:val="22"/>
        </w:rPr>
        <w:t>サイト</w:t>
      </w:r>
      <w:r w:rsidRPr="00EF5EAA">
        <w:rPr>
          <w:rFonts w:ascii="ＭＳ 明朝" w:eastAsia="ＭＳ 明朝" w:hAnsi="ＭＳ 明朝"/>
          <w:sz w:val="22"/>
        </w:rPr>
        <w:t>の利用許諾は、本</w:t>
      </w:r>
      <w:r w:rsidR="0027043B">
        <w:rPr>
          <w:rFonts w:ascii="ＭＳ 明朝" w:eastAsia="ＭＳ 明朝" w:hAnsi="ＭＳ 明朝"/>
          <w:sz w:val="22"/>
        </w:rPr>
        <w:t>サイト</w:t>
      </w:r>
      <w:r w:rsidRPr="00EF5EAA">
        <w:rPr>
          <w:rFonts w:ascii="ＭＳ 明朝" w:eastAsia="ＭＳ 明朝" w:hAnsi="ＭＳ 明朝"/>
          <w:sz w:val="22"/>
        </w:rPr>
        <w:t>に関する当社又は当社にライセンスを許諾している者の知的財産権の使用許諾を意味するものではありません。</w:t>
      </w:r>
    </w:p>
    <w:p w14:paraId="439C2DE1" w14:textId="77777777" w:rsidR="00EF5EAA" w:rsidRDefault="00EF5EAA" w:rsidP="00F83A2A">
      <w:pPr>
        <w:rPr>
          <w:rFonts w:ascii="ＭＳ 明朝" w:eastAsia="ＭＳ 明朝" w:hAnsi="ＭＳ 明朝"/>
          <w:sz w:val="22"/>
        </w:rPr>
      </w:pPr>
    </w:p>
    <w:p w14:paraId="5998E615"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2C6BD2">
        <w:rPr>
          <w:rFonts w:ascii="ＭＳ 明朝" w:eastAsia="ＭＳ 明朝" w:hAnsi="ＭＳ 明朝"/>
          <w:sz w:val="22"/>
        </w:rPr>
        <w:t>8</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保証の否認及び免責</w:t>
      </w:r>
    </w:p>
    <w:p w14:paraId="59BF8932" w14:textId="77777777" w:rsidR="00F83A2A" w:rsidRPr="002C6BD2" w:rsidRDefault="00F83A2A" w:rsidP="002C6BD2">
      <w:pPr>
        <w:pStyle w:val="a9"/>
        <w:numPr>
          <w:ilvl w:val="0"/>
          <w:numId w:val="17"/>
        </w:numPr>
        <w:ind w:leftChars="0"/>
        <w:rPr>
          <w:rFonts w:ascii="ＭＳ 明朝" w:eastAsia="ＭＳ 明朝" w:hAnsi="ＭＳ 明朝"/>
          <w:sz w:val="22"/>
        </w:rPr>
      </w:pPr>
      <w:r w:rsidRPr="002C6BD2">
        <w:rPr>
          <w:rFonts w:ascii="ＭＳ 明朝" w:eastAsia="ＭＳ 明朝" w:hAnsi="ＭＳ 明朝"/>
          <w:sz w:val="22"/>
        </w:rPr>
        <w:t>本</w:t>
      </w:r>
      <w:r w:rsidR="0027043B" w:rsidRPr="002C6BD2">
        <w:rPr>
          <w:rFonts w:ascii="ＭＳ 明朝" w:eastAsia="ＭＳ 明朝" w:hAnsi="ＭＳ 明朝"/>
          <w:sz w:val="22"/>
        </w:rPr>
        <w:t>サイト</w:t>
      </w:r>
      <w:r w:rsidRPr="002C6BD2">
        <w:rPr>
          <w:rFonts w:ascii="ＭＳ 明朝" w:eastAsia="ＭＳ 明朝" w:hAnsi="ＭＳ 明朝"/>
          <w:sz w:val="22"/>
        </w:rPr>
        <w:t>は現状有姿で提供されるものであり、当社は</w:t>
      </w:r>
      <w:r w:rsidR="00524598" w:rsidRPr="002C6BD2">
        <w:rPr>
          <w:rFonts w:ascii="ＭＳ 明朝" w:eastAsia="ＭＳ 明朝" w:hAnsi="ＭＳ 明朝" w:hint="eastAsia"/>
          <w:sz w:val="22"/>
        </w:rPr>
        <w:t>、</w:t>
      </w:r>
      <w:r w:rsidRPr="002C6BD2">
        <w:rPr>
          <w:rFonts w:ascii="ＭＳ 明朝" w:eastAsia="ＭＳ 明朝" w:hAnsi="ＭＳ 明朝"/>
          <w:sz w:val="22"/>
        </w:rPr>
        <w:t>本</w:t>
      </w:r>
      <w:r w:rsidR="0027043B" w:rsidRPr="002C6BD2">
        <w:rPr>
          <w:rFonts w:ascii="ＭＳ 明朝" w:eastAsia="ＭＳ 明朝" w:hAnsi="ＭＳ 明朝"/>
          <w:sz w:val="22"/>
        </w:rPr>
        <w:t>サイト</w:t>
      </w:r>
      <w:r w:rsidRPr="002C6BD2">
        <w:rPr>
          <w:rFonts w:ascii="ＭＳ 明朝" w:eastAsia="ＭＳ 明朝" w:hAnsi="ＭＳ 明朝"/>
          <w:sz w:val="22"/>
        </w:rPr>
        <w:t>について、商業的</w:t>
      </w:r>
      <w:r w:rsidRPr="002C6BD2">
        <w:rPr>
          <w:rFonts w:ascii="ＭＳ 明朝" w:eastAsia="ＭＳ 明朝" w:hAnsi="ＭＳ 明朝"/>
          <w:sz w:val="22"/>
        </w:rPr>
        <w:lastRenderedPageBreak/>
        <w:t>有用性、完全性、継続性等を含め、</w:t>
      </w:r>
      <w:r w:rsidR="00524598" w:rsidRPr="002C6BD2">
        <w:rPr>
          <w:rFonts w:ascii="ＭＳ 明朝" w:eastAsia="ＭＳ 明朝" w:hAnsi="ＭＳ 明朝" w:hint="eastAsia"/>
          <w:sz w:val="22"/>
        </w:rPr>
        <w:t>如何なる</w:t>
      </w:r>
      <w:r w:rsidRPr="002C6BD2">
        <w:rPr>
          <w:rFonts w:ascii="ＭＳ 明朝" w:eastAsia="ＭＳ 明朝" w:hAnsi="ＭＳ 明朝"/>
          <w:sz w:val="22"/>
        </w:rPr>
        <w:t>保証</w:t>
      </w:r>
      <w:r w:rsidR="00524598" w:rsidRPr="002C6BD2">
        <w:rPr>
          <w:rFonts w:ascii="ＭＳ 明朝" w:eastAsia="ＭＳ 明朝" w:hAnsi="ＭＳ 明朝" w:hint="eastAsia"/>
          <w:sz w:val="22"/>
        </w:rPr>
        <w:t>も行うものではありません</w:t>
      </w:r>
      <w:r w:rsidRPr="002C6BD2">
        <w:rPr>
          <w:rFonts w:ascii="ＭＳ 明朝" w:eastAsia="ＭＳ 明朝" w:hAnsi="ＭＳ 明朝"/>
          <w:sz w:val="22"/>
        </w:rPr>
        <w:t>。</w:t>
      </w:r>
    </w:p>
    <w:p w14:paraId="23FF2DA4" w14:textId="77777777" w:rsidR="00F83A2A" w:rsidRPr="00E378BD" w:rsidRDefault="00F83A2A"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当社は、当社の責めに帰すべき事由によらない</w:t>
      </w:r>
      <w:r w:rsidR="003A49A5" w:rsidRPr="00E378BD">
        <w:rPr>
          <w:rFonts w:ascii="ＭＳ 明朝" w:eastAsia="ＭＳ 明朝" w:hAnsi="ＭＳ 明朝"/>
          <w:sz w:val="22"/>
        </w:rPr>
        <w:t>本</w:t>
      </w:r>
      <w:r w:rsidR="0027043B" w:rsidRPr="00E378BD">
        <w:rPr>
          <w:rFonts w:ascii="ＭＳ 明朝" w:eastAsia="ＭＳ 明朝" w:hAnsi="ＭＳ 明朝"/>
          <w:sz w:val="22"/>
        </w:rPr>
        <w:t>サイト</w:t>
      </w:r>
      <w:r w:rsidR="003A49A5" w:rsidRPr="00E378BD">
        <w:rPr>
          <w:rFonts w:ascii="ＭＳ 明朝" w:eastAsia="ＭＳ 明朝" w:hAnsi="ＭＳ 明朝"/>
          <w:sz w:val="22"/>
        </w:rPr>
        <w:t>の</w:t>
      </w:r>
      <w:r w:rsidRPr="00E378BD">
        <w:rPr>
          <w:rFonts w:ascii="ＭＳ 明朝" w:eastAsia="ＭＳ 明朝" w:hAnsi="ＭＳ 明朝"/>
          <w:sz w:val="22"/>
        </w:rPr>
        <w:t>不具合によって</w:t>
      </w:r>
      <w:r w:rsidR="003A49A5" w:rsidRPr="00E378BD">
        <w:rPr>
          <w:rFonts w:ascii="ＭＳ 明朝" w:eastAsia="ＭＳ 明朝" w:hAnsi="ＭＳ 明朝" w:hint="eastAsia"/>
          <w:sz w:val="22"/>
        </w:rPr>
        <w:t>、</w:t>
      </w:r>
      <w:r w:rsidR="00E378BD" w:rsidRPr="00E378BD">
        <w:rPr>
          <w:rFonts w:ascii="ＭＳ 明朝" w:eastAsia="ＭＳ 明朝" w:hAnsi="ＭＳ 明朝"/>
          <w:sz w:val="22"/>
        </w:rPr>
        <w:t>利用者</w:t>
      </w:r>
      <w:r w:rsidRPr="00E378BD">
        <w:rPr>
          <w:rFonts w:ascii="ＭＳ 明朝" w:eastAsia="ＭＳ 明朝" w:hAnsi="ＭＳ 明朝"/>
          <w:sz w:val="22"/>
        </w:rPr>
        <w:t>が被った損害について</w:t>
      </w:r>
      <w:r w:rsidR="003A49A5" w:rsidRPr="00E378BD">
        <w:rPr>
          <w:rFonts w:ascii="ＭＳ 明朝" w:eastAsia="ＭＳ 明朝" w:hAnsi="ＭＳ 明朝" w:hint="eastAsia"/>
          <w:sz w:val="22"/>
        </w:rPr>
        <w:t>、</w:t>
      </w:r>
      <w:r w:rsidRPr="00E378BD">
        <w:rPr>
          <w:rFonts w:ascii="ＭＳ 明朝" w:eastAsia="ＭＳ 明朝" w:hAnsi="ＭＳ 明朝"/>
          <w:sz w:val="22"/>
        </w:rPr>
        <w:t>一切</w:t>
      </w:r>
      <w:r w:rsidR="00801AB2" w:rsidRPr="00E378BD">
        <w:rPr>
          <w:rFonts w:ascii="ＭＳ 明朝" w:eastAsia="ＭＳ 明朝" w:hAnsi="ＭＳ 明朝" w:hint="eastAsia"/>
          <w:sz w:val="22"/>
        </w:rPr>
        <w:t>の</w:t>
      </w:r>
      <w:r w:rsidRPr="00E378BD">
        <w:rPr>
          <w:rFonts w:ascii="ＭＳ 明朝" w:eastAsia="ＭＳ 明朝" w:hAnsi="ＭＳ 明朝"/>
          <w:sz w:val="22"/>
        </w:rPr>
        <w:t>責任を負いません。</w:t>
      </w:r>
    </w:p>
    <w:p w14:paraId="0F86A454" w14:textId="77777777" w:rsidR="00F83A2A" w:rsidRPr="00E378BD" w:rsidRDefault="00E378BD"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利用者</w:t>
      </w:r>
      <w:r w:rsidR="00F83A2A" w:rsidRPr="00E378BD">
        <w:rPr>
          <w:rFonts w:ascii="ＭＳ 明朝" w:eastAsia="ＭＳ 明朝" w:hAnsi="ＭＳ 明朝"/>
          <w:sz w:val="22"/>
        </w:rPr>
        <w:t>が当社から直接又は間接に、本アプリ、本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、当社ウェブサイト、本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の他の</w:t>
      </w:r>
      <w:r w:rsidRPr="00E378BD">
        <w:rPr>
          <w:rFonts w:ascii="ＭＳ 明朝" w:eastAsia="ＭＳ 明朝" w:hAnsi="ＭＳ 明朝"/>
          <w:sz w:val="22"/>
        </w:rPr>
        <w:t>利用者</w:t>
      </w:r>
      <w:r w:rsidR="00F83A2A" w:rsidRPr="00E378BD">
        <w:rPr>
          <w:rFonts w:ascii="ＭＳ 明朝" w:eastAsia="ＭＳ 明朝" w:hAnsi="ＭＳ 明朝"/>
          <w:sz w:val="22"/>
        </w:rPr>
        <w:t>その他の事項に関する何らかの情報を得た場合であっても、当社は如何なる保証も行うものではありません。</w:t>
      </w:r>
    </w:p>
    <w:p w14:paraId="3B5AE363" w14:textId="77777777" w:rsidR="00F83A2A" w:rsidRPr="00E378BD" w:rsidRDefault="00E378BD"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利用者</w:t>
      </w:r>
      <w:r w:rsidR="00F83A2A" w:rsidRPr="00E378BD">
        <w:rPr>
          <w:rFonts w:ascii="ＭＳ 明朝" w:eastAsia="ＭＳ 明朝" w:hAnsi="ＭＳ 明朝"/>
          <w:sz w:val="22"/>
        </w:rPr>
        <w:t>は、本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を利用することが、</w:t>
      </w:r>
      <w:r w:rsidRPr="00E378BD">
        <w:rPr>
          <w:rFonts w:ascii="ＭＳ 明朝" w:eastAsia="ＭＳ 明朝" w:hAnsi="ＭＳ 明朝"/>
          <w:sz w:val="22"/>
        </w:rPr>
        <w:t>利用者</w:t>
      </w:r>
      <w:r w:rsidR="00F83A2A" w:rsidRPr="00E378BD">
        <w:rPr>
          <w:rFonts w:ascii="ＭＳ 明朝" w:eastAsia="ＭＳ 明朝" w:hAnsi="ＭＳ 明朝"/>
          <w:sz w:val="22"/>
        </w:rPr>
        <w:t>に適用のある法令、業界団体の内部規則等に違反するか否かを自己の責任と費用に基づいて調査するものとし、当社は、</w:t>
      </w:r>
      <w:r w:rsidRPr="00E378BD">
        <w:rPr>
          <w:rFonts w:ascii="ＭＳ 明朝" w:eastAsia="ＭＳ 明朝" w:hAnsi="ＭＳ 明朝"/>
          <w:sz w:val="22"/>
        </w:rPr>
        <w:t>利用者</w:t>
      </w:r>
      <w:r w:rsidR="00F83A2A" w:rsidRPr="00E378BD">
        <w:rPr>
          <w:rFonts w:ascii="ＭＳ 明朝" w:eastAsia="ＭＳ 明朝" w:hAnsi="ＭＳ 明朝"/>
          <w:sz w:val="22"/>
        </w:rPr>
        <w:t>による本</w:t>
      </w:r>
      <w:r w:rsidR="0027043B" w:rsidRPr="00E378BD">
        <w:rPr>
          <w:rFonts w:ascii="ＭＳ 明朝" w:eastAsia="ＭＳ 明朝" w:hAnsi="ＭＳ 明朝"/>
          <w:sz w:val="22"/>
        </w:rPr>
        <w:t>サイト</w:t>
      </w:r>
      <w:r w:rsidR="00F83A2A" w:rsidRPr="00E378BD">
        <w:rPr>
          <w:rFonts w:ascii="ＭＳ 明朝" w:eastAsia="ＭＳ 明朝" w:hAnsi="ＭＳ 明朝"/>
          <w:sz w:val="22"/>
        </w:rPr>
        <w:t>の利用が、</w:t>
      </w:r>
      <w:r w:rsidRPr="00E378BD">
        <w:rPr>
          <w:rFonts w:ascii="ＭＳ 明朝" w:eastAsia="ＭＳ 明朝" w:hAnsi="ＭＳ 明朝"/>
          <w:sz w:val="22"/>
        </w:rPr>
        <w:t>利用者</w:t>
      </w:r>
      <w:r w:rsidR="00F83A2A" w:rsidRPr="00E378BD">
        <w:rPr>
          <w:rFonts w:ascii="ＭＳ 明朝" w:eastAsia="ＭＳ 明朝" w:hAnsi="ＭＳ 明朝"/>
          <w:sz w:val="22"/>
        </w:rPr>
        <w:t>に適用のある法令、業界団体の内部規則等に適合すること</w:t>
      </w:r>
      <w:r w:rsidR="003A49A5" w:rsidRPr="00E378BD">
        <w:rPr>
          <w:rFonts w:ascii="ＭＳ 明朝" w:eastAsia="ＭＳ 明朝" w:hAnsi="ＭＳ 明朝" w:hint="eastAsia"/>
          <w:sz w:val="22"/>
        </w:rPr>
        <w:t>について如何なる</w:t>
      </w:r>
      <w:r w:rsidR="00F83A2A" w:rsidRPr="00E378BD">
        <w:rPr>
          <w:rFonts w:ascii="ＭＳ 明朝" w:eastAsia="ＭＳ 明朝" w:hAnsi="ＭＳ 明朝"/>
          <w:sz w:val="22"/>
        </w:rPr>
        <w:t>保証</w:t>
      </w:r>
      <w:r w:rsidR="003A49A5" w:rsidRPr="00E378BD">
        <w:rPr>
          <w:rFonts w:ascii="ＭＳ 明朝" w:eastAsia="ＭＳ 明朝" w:hAnsi="ＭＳ 明朝" w:hint="eastAsia"/>
          <w:sz w:val="22"/>
        </w:rPr>
        <w:t>も行う</w:t>
      </w:r>
      <w:r w:rsidR="00F83A2A" w:rsidRPr="00E378BD">
        <w:rPr>
          <w:rFonts w:ascii="ＭＳ 明朝" w:eastAsia="ＭＳ 明朝" w:hAnsi="ＭＳ 明朝"/>
          <w:sz w:val="22"/>
        </w:rPr>
        <w:t>ものではありません。</w:t>
      </w:r>
    </w:p>
    <w:p w14:paraId="28D221A3" w14:textId="77777777" w:rsidR="00F83A2A" w:rsidRPr="00E378BD" w:rsidRDefault="00F83A2A"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当社は、</w:t>
      </w:r>
      <w:del w:id="87" w:author="N&amp;A" w:date="2020-07-14T13:52:00Z">
        <w:r w:rsidR="00E378BD" w:rsidRPr="00E378BD" w:rsidDel="0018729E">
          <w:rPr>
            <w:rFonts w:ascii="ＭＳ 明朝" w:eastAsia="ＭＳ 明朝" w:hAnsi="ＭＳ 明朝" w:hint="eastAsia"/>
            <w:sz w:val="22"/>
          </w:rPr>
          <w:delText>利用者</w:delText>
        </w:r>
      </w:del>
      <w:ins w:id="88" w:author="N&amp;A" w:date="2020-07-14T13:52:00Z">
        <w:r w:rsidR="0018729E">
          <w:rPr>
            <w:rFonts w:ascii="ＭＳ 明朝" w:eastAsia="ＭＳ 明朝" w:hAnsi="ＭＳ 明朝" w:hint="eastAsia"/>
            <w:sz w:val="22"/>
          </w:rPr>
          <w:t>登録ユーザー</w:t>
        </w:r>
      </w:ins>
      <w:r w:rsidRPr="00E378BD">
        <w:rPr>
          <w:rFonts w:ascii="ＭＳ 明朝" w:eastAsia="ＭＳ 明朝" w:hAnsi="ＭＳ 明朝"/>
          <w:sz w:val="22"/>
        </w:rPr>
        <w:t>から提供された登録情報が正確であることを前提として本</w:t>
      </w:r>
      <w:r w:rsidR="0027043B" w:rsidRPr="00E378BD">
        <w:rPr>
          <w:rFonts w:ascii="ＭＳ 明朝" w:eastAsia="ＭＳ 明朝" w:hAnsi="ＭＳ 明朝"/>
          <w:sz w:val="22"/>
        </w:rPr>
        <w:t>サイト</w:t>
      </w:r>
      <w:r w:rsidRPr="00E378BD">
        <w:rPr>
          <w:rFonts w:ascii="ＭＳ 明朝" w:eastAsia="ＭＳ 明朝" w:hAnsi="ＭＳ 明朝"/>
          <w:sz w:val="22"/>
        </w:rPr>
        <w:t>を提供するものであり、</w:t>
      </w:r>
      <w:ins w:id="89" w:author="N&amp;A" w:date="2020-07-14T19:52:00Z">
        <w:r w:rsidR="00A3228D">
          <w:rPr>
            <w:rFonts w:ascii="ＭＳ 明朝" w:eastAsia="ＭＳ 明朝" w:hAnsi="ＭＳ 明朝" w:hint="eastAsia"/>
            <w:sz w:val="22"/>
          </w:rPr>
          <w:t>登録ユーザーの</w:t>
        </w:r>
      </w:ins>
      <w:r w:rsidRPr="00E378BD">
        <w:rPr>
          <w:rFonts w:ascii="ＭＳ 明朝" w:eastAsia="ＭＳ 明朝" w:hAnsi="ＭＳ 明朝"/>
          <w:sz w:val="22"/>
        </w:rPr>
        <w:t>登録情報が虚偽であったことに基づき、</w:t>
      </w:r>
      <w:r w:rsidR="00E378BD" w:rsidRPr="00E378BD">
        <w:rPr>
          <w:rFonts w:ascii="ＭＳ 明朝" w:eastAsia="ＭＳ 明朝" w:hAnsi="ＭＳ 明朝"/>
          <w:sz w:val="22"/>
        </w:rPr>
        <w:t>利用者</w:t>
      </w:r>
      <w:r w:rsidRPr="00E378BD">
        <w:rPr>
          <w:rFonts w:ascii="ＭＳ 明朝" w:eastAsia="ＭＳ 明朝" w:hAnsi="ＭＳ 明朝"/>
          <w:sz w:val="22"/>
        </w:rPr>
        <w:t>に生じた損害について</w:t>
      </w:r>
      <w:r w:rsidR="008A6733" w:rsidRPr="00E378BD">
        <w:rPr>
          <w:rFonts w:ascii="ＭＳ 明朝" w:eastAsia="ＭＳ 明朝" w:hAnsi="ＭＳ 明朝" w:hint="eastAsia"/>
          <w:sz w:val="22"/>
        </w:rPr>
        <w:t>、</w:t>
      </w:r>
      <w:r w:rsidRPr="00E378BD">
        <w:rPr>
          <w:rFonts w:ascii="ＭＳ 明朝" w:eastAsia="ＭＳ 明朝" w:hAnsi="ＭＳ 明朝"/>
          <w:sz w:val="22"/>
        </w:rPr>
        <w:t>一切</w:t>
      </w:r>
      <w:r w:rsidR="003A49A5" w:rsidRPr="00E378BD">
        <w:rPr>
          <w:rFonts w:ascii="ＭＳ 明朝" w:eastAsia="ＭＳ 明朝" w:hAnsi="ＭＳ 明朝" w:hint="eastAsia"/>
          <w:sz w:val="22"/>
        </w:rPr>
        <w:t>の</w:t>
      </w:r>
      <w:r w:rsidRPr="00E378BD">
        <w:rPr>
          <w:rFonts w:ascii="ＭＳ 明朝" w:eastAsia="ＭＳ 明朝" w:hAnsi="ＭＳ 明朝"/>
          <w:sz w:val="22"/>
        </w:rPr>
        <w:t>責任を負</w:t>
      </w:r>
      <w:r w:rsidR="003A49A5" w:rsidRPr="00E378BD">
        <w:rPr>
          <w:rFonts w:ascii="ＭＳ 明朝" w:eastAsia="ＭＳ 明朝" w:hAnsi="ＭＳ 明朝" w:hint="eastAsia"/>
          <w:sz w:val="22"/>
        </w:rPr>
        <w:t>いません</w:t>
      </w:r>
      <w:r w:rsidRPr="00E378BD">
        <w:rPr>
          <w:rFonts w:ascii="ＭＳ 明朝" w:eastAsia="ＭＳ 明朝" w:hAnsi="ＭＳ 明朝"/>
          <w:sz w:val="22"/>
        </w:rPr>
        <w:t>。</w:t>
      </w:r>
    </w:p>
    <w:p w14:paraId="2061276F" w14:textId="77777777" w:rsidR="00F83A2A" w:rsidRPr="00E378BD" w:rsidRDefault="00F83A2A"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当社は、当社による本</w:t>
      </w:r>
      <w:r w:rsidR="0027043B" w:rsidRPr="00E378BD">
        <w:rPr>
          <w:rFonts w:ascii="ＭＳ 明朝" w:eastAsia="ＭＳ 明朝" w:hAnsi="ＭＳ 明朝"/>
          <w:sz w:val="22"/>
        </w:rPr>
        <w:t>サイト</w:t>
      </w:r>
      <w:r w:rsidRPr="00E378BD">
        <w:rPr>
          <w:rFonts w:ascii="ＭＳ 明朝" w:eastAsia="ＭＳ 明朝" w:hAnsi="ＭＳ 明朝"/>
          <w:sz w:val="22"/>
        </w:rPr>
        <w:t>の提供の中断、停止、終了、利用不能又は変更、登録情報の削除又は消失､</w:t>
      </w:r>
      <w:r w:rsidR="00E378BD" w:rsidRPr="00E378BD">
        <w:rPr>
          <w:rFonts w:ascii="ＭＳ 明朝" w:eastAsia="ＭＳ 明朝" w:hAnsi="ＭＳ 明朝"/>
          <w:sz w:val="22"/>
        </w:rPr>
        <w:t>利用者</w:t>
      </w:r>
      <w:r w:rsidRPr="00E378BD">
        <w:rPr>
          <w:rFonts w:ascii="ＭＳ 明朝" w:eastAsia="ＭＳ 明朝" w:hAnsi="ＭＳ 明朝"/>
          <w:sz w:val="22"/>
        </w:rPr>
        <w:t>の登録の取消、本</w:t>
      </w:r>
      <w:r w:rsidR="0027043B" w:rsidRPr="00E378BD">
        <w:rPr>
          <w:rFonts w:ascii="ＭＳ 明朝" w:eastAsia="ＭＳ 明朝" w:hAnsi="ＭＳ 明朝"/>
          <w:sz w:val="22"/>
        </w:rPr>
        <w:t>サイト</w:t>
      </w:r>
      <w:r w:rsidRPr="00E378BD">
        <w:rPr>
          <w:rFonts w:ascii="ＭＳ 明朝" w:eastAsia="ＭＳ 明朝" w:hAnsi="ＭＳ 明朝"/>
          <w:sz w:val="22"/>
        </w:rPr>
        <w:t>の利用によるデータの消失又は機器の故障若しくは損傷につ</w:t>
      </w:r>
      <w:r w:rsidR="00CA331B" w:rsidRPr="00E378BD">
        <w:rPr>
          <w:rFonts w:ascii="ＭＳ 明朝" w:eastAsia="ＭＳ 明朝" w:hAnsi="ＭＳ 明朝" w:hint="eastAsia"/>
          <w:sz w:val="22"/>
        </w:rPr>
        <w:t>いて</w:t>
      </w:r>
      <w:r w:rsidRPr="00E378BD">
        <w:rPr>
          <w:rFonts w:ascii="ＭＳ 明朝" w:eastAsia="ＭＳ 明朝" w:hAnsi="ＭＳ 明朝"/>
          <w:sz w:val="22"/>
        </w:rPr>
        <w:t>、</w:t>
      </w:r>
      <w:r w:rsidR="00A11345" w:rsidRPr="00E378BD">
        <w:rPr>
          <w:rFonts w:ascii="ＭＳ 明朝" w:eastAsia="ＭＳ 明朝" w:hAnsi="ＭＳ 明朝" w:hint="eastAsia"/>
          <w:sz w:val="22"/>
        </w:rPr>
        <w:t>一切</w:t>
      </w:r>
      <w:r w:rsidR="003A49A5" w:rsidRPr="00E378BD">
        <w:rPr>
          <w:rFonts w:ascii="ＭＳ 明朝" w:eastAsia="ＭＳ 明朝" w:hAnsi="ＭＳ 明朝" w:hint="eastAsia"/>
          <w:sz w:val="22"/>
        </w:rPr>
        <w:t>の</w:t>
      </w:r>
      <w:r w:rsidRPr="00E378BD">
        <w:rPr>
          <w:rFonts w:ascii="ＭＳ 明朝" w:eastAsia="ＭＳ 明朝" w:hAnsi="ＭＳ 明朝"/>
          <w:sz w:val="22"/>
        </w:rPr>
        <w:t>責任を負</w:t>
      </w:r>
      <w:r w:rsidR="003A49A5" w:rsidRPr="00E378BD">
        <w:rPr>
          <w:rFonts w:ascii="ＭＳ 明朝" w:eastAsia="ＭＳ 明朝" w:hAnsi="ＭＳ 明朝" w:hint="eastAsia"/>
          <w:sz w:val="22"/>
        </w:rPr>
        <w:t>いません</w:t>
      </w:r>
      <w:r w:rsidRPr="00E378BD">
        <w:rPr>
          <w:rFonts w:ascii="ＭＳ 明朝" w:eastAsia="ＭＳ 明朝" w:hAnsi="ＭＳ 明朝"/>
          <w:sz w:val="22"/>
        </w:rPr>
        <w:t>。</w:t>
      </w:r>
    </w:p>
    <w:p w14:paraId="4A329029" w14:textId="77777777" w:rsidR="00F83A2A" w:rsidRPr="00E378BD" w:rsidRDefault="00F83A2A"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本</w:t>
      </w:r>
      <w:r w:rsidR="0027043B" w:rsidRPr="00E378BD">
        <w:rPr>
          <w:rFonts w:ascii="ＭＳ 明朝" w:eastAsia="ＭＳ 明朝" w:hAnsi="ＭＳ 明朝"/>
          <w:sz w:val="22"/>
        </w:rPr>
        <w:t>サイト</w:t>
      </w:r>
      <w:r w:rsidRPr="00E378BD">
        <w:rPr>
          <w:rFonts w:ascii="ＭＳ 明朝" w:eastAsia="ＭＳ 明朝" w:hAnsi="ＭＳ 明朝"/>
          <w:sz w:val="22"/>
        </w:rPr>
        <w:t>から他のウェブサイトやアプリ等へのリンク又は他のウェブサイトやアプリ等から本アプリ又は本</w:t>
      </w:r>
      <w:r w:rsidR="0027043B" w:rsidRPr="00E378BD">
        <w:rPr>
          <w:rFonts w:ascii="ＭＳ 明朝" w:eastAsia="ＭＳ 明朝" w:hAnsi="ＭＳ 明朝"/>
          <w:sz w:val="22"/>
        </w:rPr>
        <w:t>サイト</w:t>
      </w:r>
      <w:r w:rsidRPr="00E378BD">
        <w:rPr>
          <w:rFonts w:ascii="ＭＳ 明朝" w:eastAsia="ＭＳ 明朝" w:hAnsi="ＭＳ 明朝"/>
          <w:sz w:val="22"/>
        </w:rPr>
        <w:t>へのリンクが提供されている場合でも、当社は本</w:t>
      </w:r>
      <w:r w:rsidR="00E378BD" w:rsidRPr="00E378BD">
        <w:rPr>
          <w:rFonts w:ascii="ＭＳ 明朝" w:eastAsia="ＭＳ 明朝" w:hAnsi="ＭＳ 明朝" w:hint="eastAsia"/>
          <w:sz w:val="22"/>
        </w:rPr>
        <w:t>サイト</w:t>
      </w:r>
      <w:r w:rsidRPr="00E378BD">
        <w:rPr>
          <w:rFonts w:ascii="ＭＳ 明朝" w:eastAsia="ＭＳ 明朝" w:hAnsi="ＭＳ 明朝"/>
          <w:sz w:val="22"/>
        </w:rPr>
        <w:t>以外のウェブサイトやアプリ等、及びそこから得られる情報に関して</w:t>
      </w:r>
      <w:r w:rsidR="00CA331B" w:rsidRPr="00E378BD">
        <w:rPr>
          <w:rFonts w:ascii="ＭＳ 明朝" w:eastAsia="ＭＳ 明朝" w:hAnsi="ＭＳ 明朝" w:hint="eastAsia"/>
          <w:sz w:val="22"/>
        </w:rPr>
        <w:t>、</w:t>
      </w:r>
      <w:r w:rsidRPr="00E378BD">
        <w:rPr>
          <w:rFonts w:ascii="ＭＳ 明朝" w:eastAsia="ＭＳ 明朝" w:hAnsi="ＭＳ 明朝"/>
          <w:sz w:val="22"/>
        </w:rPr>
        <w:t>一切の責任を負</w:t>
      </w:r>
      <w:r w:rsidR="003A49A5" w:rsidRPr="00E378BD">
        <w:rPr>
          <w:rFonts w:ascii="ＭＳ 明朝" w:eastAsia="ＭＳ 明朝" w:hAnsi="ＭＳ 明朝" w:hint="eastAsia"/>
          <w:sz w:val="22"/>
        </w:rPr>
        <w:t>いません</w:t>
      </w:r>
      <w:r w:rsidRPr="00E378BD">
        <w:rPr>
          <w:rFonts w:ascii="ＭＳ 明朝" w:eastAsia="ＭＳ 明朝" w:hAnsi="ＭＳ 明朝"/>
          <w:sz w:val="22"/>
        </w:rPr>
        <w:t>。</w:t>
      </w:r>
    </w:p>
    <w:p w14:paraId="10D14FA3" w14:textId="77777777" w:rsidR="00F83A2A" w:rsidRPr="00E378BD" w:rsidRDefault="00F83A2A" w:rsidP="002C6BD2">
      <w:pPr>
        <w:pStyle w:val="a9"/>
        <w:numPr>
          <w:ilvl w:val="0"/>
          <w:numId w:val="17"/>
        </w:numPr>
        <w:ind w:leftChars="0"/>
        <w:rPr>
          <w:rFonts w:ascii="ＭＳ 明朝" w:eastAsia="ＭＳ 明朝" w:hAnsi="ＭＳ 明朝"/>
          <w:sz w:val="22"/>
        </w:rPr>
      </w:pPr>
      <w:r w:rsidRPr="00E378BD">
        <w:rPr>
          <w:rFonts w:ascii="ＭＳ 明朝" w:eastAsia="ＭＳ 明朝" w:hAnsi="ＭＳ 明朝"/>
          <w:sz w:val="22"/>
        </w:rPr>
        <w:t>当社は、本</w:t>
      </w:r>
      <w:r w:rsidR="0027043B" w:rsidRPr="00E378BD">
        <w:rPr>
          <w:rFonts w:ascii="ＭＳ 明朝" w:eastAsia="ＭＳ 明朝" w:hAnsi="ＭＳ 明朝"/>
          <w:sz w:val="22"/>
        </w:rPr>
        <w:t>サイト</w:t>
      </w:r>
      <w:r w:rsidRPr="00E378BD">
        <w:rPr>
          <w:rFonts w:ascii="ＭＳ 明朝" w:eastAsia="ＭＳ 明朝" w:hAnsi="ＭＳ 明朝"/>
          <w:sz w:val="22"/>
        </w:rPr>
        <w:t>に関連して</w:t>
      </w:r>
      <w:r w:rsidR="00E378BD" w:rsidRPr="00E378BD">
        <w:rPr>
          <w:rFonts w:ascii="ＭＳ 明朝" w:eastAsia="ＭＳ 明朝" w:hAnsi="ＭＳ 明朝"/>
          <w:sz w:val="22"/>
        </w:rPr>
        <w:t>利用者</w:t>
      </w:r>
      <w:r w:rsidRPr="00E378BD">
        <w:rPr>
          <w:rFonts w:ascii="ＭＳ 明朝" w:eastAsia="ＭＳ 明朝" w:hAnsi="ＭＳ 明朝"/>
          <w:sz w:val="22"/>
        </w:rPr>
        <w:t>が被った損害について、</w:t>
      </w:r>
      <w:r w:rsidR="004B4007" w:rsidRPr="00E378BD">
        <w:rPr>
          <w:rFonts w:ascii="ＭＳ 明朝" w:eastAsia="ＭＳ 明朝" w:hAnsi="ＭＳ 明朝" w:hint="eastAsia"/>
          <w:sz w:val="22"/>
        </w:rPr>
        <w:t>当社の故意</w:t>
      </w:r>
      <w:r w:rsidR="00DB4DA9" w:rsidRPr="00E378BD">
        <w:rPr>
          <w:rFonts w:ascii="ＭＳ 明朝" w:eastAsia="ＭＳ 明朝" w:hAnsi="ＭＳ 明朝" w:hint="eastAsia"/>
          <w:sz w:val="22"/>
        </w:rPr>
        <w:t>又は</w:t>
      </w:r>
      <w:r w:rsidR="004B4007" w:rsidRPr="00E378BD">
        <w:rPr>
          <w:rFonts w:ascii="ＭＳ 明朝" w:eastAsia="ＭＳ 明朝" w:hAnsi="ＭＳ 明朝" w:hint="eastAsia"/>
          <w:sz w:val="22"/>
        </w:rPr>
        <w:t>重過失による場合を除き、</w:t>
      </w:r>
      <w:r w:rsidRPr="00E378BD">
        <w:rPr>
          <w:rFonts w:ascii="ＭＳ 明朝" w:eastAsia="ＭＳ 明朝" w:hAnsi="ＭＳ 明朝"/>
          <w:sz w:val="22"/>
        </w:rPr>
        <w:t>一切の責任を負いません。</w:t>
      </w:r>
    </w:p>
    <w:p w14:paraId="48E8D26B" w14:textId="77777777" w:rsidR="00F83A2A" w:rsidRPr="00EF5EAA" w:rsidRDefault="00F83A2A" w:rsidP="00F83A2A">
      <w:pPr>
        <w:rPr>
          <w:rFonts w:ascii="ＭＳ 明朝" w:eastAsia="ＭＳ 明朝" w:hAnsi="ＭＳ 明朝"/>
          <w:sz w:val="22"/>
        </w:rPr>
      </w:pPr>
    </w:p>
    <w:p w14:paraId="26DD212C"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2C6BD2">
        <w:rPr>
          <w:rFonts w:ascii="ＭＳ 明朝" w:eastAsia="ＭＳ 明朝" w:hAnsi="ＭＳ 明朝"/>
          <w:sz w:val="22"/>
        </w:rPr>
        <w:t>9</w:t>
      </w:r>
      <w:r w:rsidRPr="00EF5EAA">
        <w:rPr>
          <w:rFonts w:ascii="ＭＳ 明朝" w:eastAsia="ＭＳ 明朝" w:hAnsi="ＭＳ 明朝"/>
          <w:sz w:val="22"/>
        </w:rPr>
        <w:t>条</w:t>
      </w:r>
      <w:r w:rsidR="009B5525">
        <w:rPr>
          <w:rFonts w:ascii="ＭＳ 明朝" w:eastAsia="ＭＳ 明朝" w:hAnsi="ＭＳ 明朝" w:hint="eastAsia"/>
          <w:sz w:val="22"/>
        </w:rPr>
        <w:t xml:space="preserve">　</w:t>
      </w:r>
      <w:del w:id="90" w:author="N&amp;A" w:date="2020-07-14T13:52:00Z">
        <w:r w:rsidRPr="00EF5EAA" w:rsidDel="0018729E">
          <w:rPr>
            <w:rFonts w:ascii="ＭＳ 明朝" w:eastAsia="ＭＳ 明朝" w:hAnsi="ＭＳ 明朝" w:hint="eastAsia"/>
            <w:sz w:val="22"/>
          </w:rPr>
          <w:delText>ユーザー</w:delText>
        </w:r>
      </w:del>
      <w:ins w:id="91" w:author="N&amp;A" w:date="2020-07-14T13:52:00Z">
        <w:r w:rsidR="0018729E">
          <w:rPr>
            <w:rFonts w:ascii="ＭＳ 明朝" w:eastAsia="ＭＳ 明朝" w:hAnsi="ＭＳ 明朝" w:hint="eastAsia"/>
            <w:sz w:val="22"/>
          </w:rPr>
          <w:t>利用者</w:t>
        </w:r>
      </w:ins>
      <w:r w:rsidRPr="00EF5EAA">
        <w:rPr>
          <w:rFonts w:ascii="ＭＳ 明朝" w:eastAsia="ＭＳ 明朝" w:hAnsi="ＭＳ 明朝"/>
          <w:sz w:val="22"/>
        </w:rPr>
        <w:t>の賠償等の責任</w:t>
      </w:r>
    </w:p>
    <w:p w14:paraId="0C4E67B5" w14:textId="77777777" w:rsidR="00F83A2A" w:rsidRPr="002C6BD2" w:rsidRDefault="00E378BD" w:rsidP="002C6BD2">
      <w:pPr>
        <w:pStyle w:val="a9"/>
        <w:numPr>
          <w:ilvl w:val="0"/>
          <w:numId w:val="18"/>
        </w:numPr>
        <w:ind w:leftChars="0"/>
        <w:rPr>
          <w:rFonts w:ascii="ＭＳ 明朝" w:eastAsia="ＭＳ 明朝" w:hAnsi="ＭＳ 明朝"/>
          <w:sz w:val="22"/>
        </w:rPr>
      </w:pPr>
      <w:r w:rsidRPr="002C6BD2">
        <w:rPr>
          <w:rFonts w:ascii="ＭＳ 明朝" w:eastAsia="ＭＳ 明朝" w:hAnsi="ＭＳ 明朝"/>
          <w:sz w:val="22"/>
        </w:rPr>
        <w:t>利用者</w:t>
      </w:r>
      <w:r w:rsidR="00F83A2A" w:rsidRPr="002C6BD2">
        <w:rPr>
          <w:rFonts w:ascii="ＭＳ 明朝" w:eastAsia="ＭＳ 明朝" w:hAnsi="ＭＳ 明朝"/>
          <w:sz w:val="22"/>
        </w:rPr>
        <w:t>は、本規約に違反することにより、又は本</w:t>
      </w:r>
      <w:r w:rsidR="0027043B" w:rsidRPr="002C6BD2">
        <w:rPr>
          <w:rFonts w:ascii="ＭＳ 明朝" w:eastAsia="ＭＳ 明朝" w:hAnsi="ＭＳ 明朝"/>
          <w:sz w:val="22"/>
        </w:rPr>
        <w:t>サイト</w:t>
      </w:r>
      <w:r w:rsidR="00F83A2A" w:rsidRPr="002C6BD2">
        <w:rPr>
          <w:rFonts w:ascii="ＭＳ 明朝" w:eastAsia="ＭＳ 明朝" w:hAnsi="ＭＳ 明朝"/>
          <w:sz w:val="22"/>
        </w:rPr>
        <w:t>の利用に関連して当社に損害を与えた場合</w:t>
      </w:r>
      <w:del w:id="92" w:author="N&amp;A" w:date="2020-07-14T13:52:00Z">
        <w:r w:rsidR="00F83A2A" w:rsidRPr="002C6BD2" w:rsidDel="0018729E">
          <w:rPr>
            <w:rFonts w:ascii="ＭＳ 明朝" w:eastAsia="ＭＳ 明朝" w:hAnsi="ＭＳ 明朝"/>
            <w:sz w:val="22"/>
          </w:rPr>
          <w:delText>（登録情報が虚偽であったことに基づき当社が</w:delText>
        </w:r>
        <w:r w:rsidR="003E6240" w:rsidRPr="002C6BD2" w:rsidDel="0018729E">
          <w:rPr>
            <w:rFonts w:ascii="ＭＳ 明朝" w:eastAsia="ＭＳ 明朝" w:hAnsi="ＭＳ 明朝"/>
            <w:sz w:val="22"/>
          </w:rPr>
          <w:delText>受入企業</w:delText>
        </w:r>
        <w:r w:rsidR="00F83A2A" w:rsidRPr="002C6BD2" w:rsidDel="0018729E">
          <w:rPr>
            <w:rFonts w:ascii="ＭＳ 明朝" w:eastAsia="ＭＳ 明朝" w:hAnsi="ＭＳ 明朝"/>
            <w:sz w:val="22"/>
          </w:rPr>
          <w:delText>に生じた損害を賠償した場合等を含みますが、それに限られません。）</w:delText>
        </w:r>
      </w:del>
      <w:r w:rsidR="00F83A2A" w:rsidRPr="002C6BD2">
        <w:rPr>
          <w:rFonts w:ascii="ＭＳ 明朝" w:eastAsia="ＭＳ 明朝" w:hAnsi="ＭＳ 明朝"/>
          <w:sz w:val="22"/>
        </w:rPr>
        <w:t>、当社に対しその損害を賠償しなければなりません。</w:t>
      </w:r>
    </w:p>
    <w:p w14:paraId="36ED529C" w14:textId="77777777" w:rsidR="00F83A2A" w:rsidRPr="00191518" w:rsidRDefault="00E378BD" w:rsidP="00F83A2A">
      <w:pPr>
        <w:pStyle w:val="a9"/>
        <w:numPr>
          <w:ilvl w:val="0"/>
          <w:numId w:val="18"/>
        </w:numPr>
        <w:ind w:leftChars="0"/>
        <w:rPr>
          <w:rFonts w:ascii="ＭＳ 明朝" w:eastAsia="ＭＳ 明朝" w:hAnsi="ＭＳ 明朝"/>
          <w:sz w:val="22"/>
        </w:rPr>
      </w:pPr>
      <w:r w:rsidRPr="002C6BD2">
        <w:rPr>
          <w:rFonts w:ascii="ＭＳ 明朝" w:eastAsia="ＭＳ 明朝" w:hAnsi="ＭＳ 明朝"/>
          <w:sz w:val="22"/>
        </w:rPr>
        <w:t>利用者</w:t>
      </w:r>
      <w:r w:rsidR="00F83A2A" w:rsidRPr="002C6BD2">
        <w:rPr>
          <w:rFonts w:ascii="ＭＳ 明朝" w:eastAsia="ＭＳ 明朝" w:hAnsi="ＭＳ 明朝"/>
          <w:sz w:val="22"/>
        </w:rPr>
        <w:t>が本</w:t>
      </w:r>
      <w:r w:rsidR="0027043B" w:rsidRPr="002C6BD2">
        <w:rPr>
          <w:rFonts w:ascii="ＭＳ 明朝" w:eastAsia="ＭＳ 明朝" w:hAnsi="ＭＳ 明朝"/>
          <w:sz w:val="22"/>
        </w:rPr>
        <w:t>サイト</w:t>
      </w:r>
      <w:r w:rsidR="00F83A2A" w:rsidRPr="002C6BD2">
        <w:rPr>
          <w:rFonts w:ascii="ＭＳ 明朝" w:eastAsia="ＭＳ 明朝" w:hAnsi="ＭＳ 明朝"/>
          <w:sz w:val="22"/>
        </w:rPr>
        <w:t>の利用に際し、第三者に損害を与えた場合</w:t>
      </w:r>
      <w:r w:rsidR="00DB4DA9" w:rsidRPr="002C6BD2">
        <w:rPr>
          <w:rFonts w:ascii="ＭＳ 明朝" w:eastAsia="ＭＳ 明朝" w:hAnsi="ＭＳ 明朝"/>
          <w:sz w:val="22"/>
        </w:rPr>
        <w:t>又は</w:t>
      </w:r>
      <w:r w:rsidR="00F83A2A" w:rsidRPr="002C6BD2">
        <w:rPr>
          <w:rFonts w:ascii="ＭＳ 明朝" w:eastAsia="ＭＳ 明朝" w:hAnsi="ＭＳ 明朝"/>
          <w:sz w:val="22"/>
        </w:rPr>
        <w:t>紛争を生じた場合</w:t>
      </w:r>
      <w:r w:rsidR="00CA331B" w:rsidRPr="002C6BD2">
        <w:rPr>
          <w:rFonts w:ascii="ＭＳ 明朝" w:eastAsia="ＭＳ 明朝" w:hAnsi="ＭＳ 明朝" w:hint="eastAsia"/>
          <w:sz w:val="22"/>
        </w:rPr>
        <w:t>は</w:t>
      </w:r>
      <w:r w:rsidR="00F83A2A" w:rsidRPr="002C6BD2">
        <w:rPr>
          <w:rFonts w:ascii="ＭＳ 明朝" w:eastAsia="ＭＳ 明朝" w:hAnsi="ＭＳ 明朝"/>
          <w:sz w:val="22"/>
        </w:rPr>
        <w:t>、自己の費用と責任において解決するものとし、当社は一切の責任を負いません。</w:t>
      </w:r>
    </w:p>
    <w:p w14:paraId="49870BEE" w14:textId="77777777" w:rsidR="00EF5EAA" w:rsidRPr="00B71B25" w:rsidRDefault="00EF5EAA" w:rsidP="00F83A2A">
      <w:pPr>
        <w:rPr>
          <w:rFonts w:ascii="ＭＳ 明朝" w:eastAsia="ＭＳ 明朝" w:hAnsi="ＭＳ 明朝"/>
          <w:sz w:val="22"/>
        </w:rPr>
      </w:pPr>
    </w:p>
    <w:p w14:paraId="5CE17A75" w14:textId="77777777" w:rsidR="00F83A2A" w:rsidRPr="00B71B25" w:rsidRDefault="00F83A2A" w:rsidP="00F83A2A">
      <w:pPr>
        <w:rPr>
          <w:rFonts w:ascii="ＭＳ 明朝" w:eastAsia="ＭＳ 明朝" w:hAnsi="ＭＳ 明朝"/>
          <w:sz w:val="22"/>
        </w:rPr>
      </w:pPr>
      <w:r w:rsidRPr="00B71B25">
        <w:rPr>
          <w:rFonts w:ascii="ＭＳ 明朝" w:eastAsia="ＭＳ 明朝" w:hAnsi="ＭＳ 明朝" w:hint="eastAsia"/>
          <w:sz w:val="22"/>
        </w:rPr>
        <w:t>第</w:t>
      </w:r>
      <w:r w:rsidRPr="00B71B25">
        <w:rPr>
          <w:rFonts w:ascii="ＭＳ 明朝" w:eastAsia="ＭＳ 明朝" w:hAnsi="ＭＳ 明朝"/>
          <w:sz w:val="22"/>
        </w:rPr>
        <w:t>1</w:t>
      </w:r>
      <w:r w:rsidR="002C6BD2">
        <w:rPr>
          <w:rFonts w:ascii="ＭＳ 明朝" w:eastAsia="ＭＳ 明朝" w:hAnsi="ＭＳ 明朝"/>
          <w:sz w:val="22"/>
        </w:rPr>
        <w:t>0</w:t>
      </w:r>
      <w:r w:rsidRPr="00B71B25">
        <w:rPr>
          <w:rFonts w:ascii="ＭＳ 明朝" w:eastAsia="ＭＳ 明朝" w:hAnsi="ＭＳ 明朝"/>
          <w:sz w:val="22"/>
        </w:rPr>
        <w:t>条</w:t>
      </w:r>
      <w:r w:rsidR="009B5525" w:rsidRPr="00B71B25">
        <w:rPr>
          <w:rFonts w:ascii="ＭＳ 明朝" w:eastAsia="ＭＳ 明朝" w:hAnsi="ＭＳ 明朝" w:hint="eastAsia"/>
          <w:sz w:val="22"/>
        </w:rPr>
        <w:t xml:space="preserve">　</w:t>
      </w:r>
      <w:r w:rsidRPr="00B71B25">
        <w:rPr>
          <w:rFonts w:ascii="ＭＳ 明朝" w:eastAsia="ＭＳ 明朝" w:hAnsi="ＭＳ 明朝"/>
          <w:sz w:val="22"/>
        </w:rPr>
        <w:t>秘密保持</w:t>
      </w:r>
    </w:p>
    <w:p w14:paraId="5123C1E7" w14:textId="77777777" w:rsidR="00F83A2A" w:rsidRPr="002C6BD2" w:rsidRDefault="00F83A2A" w:rsidP="002C6BD2">
      <w:pPr>
        <w:pStyle w:val="a9"/>
        <w:numPr>
          <w:ilvl w:val="0"/>
          <w:numId w:val="19"/>
        </w:numPr>
        <w:ind w:leftChars="0"/>
        <w:rPr>
          <w:rFonts w:ascii="ＭＳ 明朝" w:eastAsia="ＭＳ 明朝" w:hAnsi="ＭＳ 明朝"/>
          <w:sz w:val="22"/>
        </w:rPr>
      </w:pPr>
      <w:r w:rsidRPr="002C6BD2">
        <w:rPr>
          <w:rFonts w:ascii="ＭＳ 明朝" w:eastAsia="ＭＳ 明朝" w:hAnsi="ＭＳ 明朝"/>
          <w:sz w:val="22"/>
        </w:rPr>
        <w:t>本</w:t>
      </w:r>
      <w:r w:rsidR="00E60D5A" w:rsidRPr="002C6BD2">
        <w:rPr>
          <w:rFonts w:ascii="ＭＳ 明朝" w:eastAsia="ＭＳ 明朝" w:hAnsi="ＭＳ 明朝" w:hint="eastAsia"/>
          <w:sz w:val="22"/>
        </w:rPr>
        <w:t>条</w:t>
      </w:r>
      <w:r w:rsidRPr="002C6BD2">
        <w:rPr>
          <w:rFonts w:ascii="ＭＳ 明朝" w:eastAsia="ＭＳ 明朝" w:hAnsi="ＭＳ 明朝"/>
          <w:sz w:val="22"/>
        </w:rPr>
        <w:t>において「秘密情報」とは、</w:t>
      </w:r>
      <w:del w:id="93" w:author="N&amp;A" w:date="2020-07-14T13:54:00Z">
        <w:r w:rsidRPr="002C6BD2" w:rsidDel="0018729E">
          <w:rPr>
            <w:rFonts w:ascii="ＭＳ 明朝" w:eastAsia="ＭＳ 明朝" w:hAnsi="ＭＳ 明朝"/>
            <w:sz w:val="22"/>
          </w:rPr>
          <w:delText>利用契約又は</w:delText>
        </w:r>
      </w:del>
      <w:r w:rsidRPr="002C6BD2">
        <w:rPr>
          <w:rFonts w:ascii="ＭＳ 明朝" w:eastAsia="ＭＳ 明朝" w:hAnsi="ＭＳ 明朝"/>
          <w:sz w:val="22"/>
        </w:rPr>
        <w:t>本</w:t>
      </w:r>
      <w:r w:rsidR="0027043B" w:rsidRPr="002C6BD2">
        <w:rPr>
          <w:rFonts w:ascii="ＭＳ 明朝" w:eastAsia="ＭＳ 明朝" w:hAnsi="ＭＳ 明朝"/>
          <w:sz w:val="22"/>
        </w:rPr>
        <w:t>サイト</w:t>
      </w:r>
      <w:r w:rsidRPr="002C6BD2">
        <w:rPr>
          <w:rFonts w:ascii="ＭＳ 明朝" w:eastAsia="ＭＳ 明朝" w:hAnsi="ＭＳ 明朝"/>
          <w:sz w:val="22"/>
        </w:rPr>
        <w:t>に関連して、</w:t>
      </w:r>
      <w:r w:rsidR="00E378BD" w:rsidRPr="002C6BD2">
        <w:rPr>
          <w:rFonts w:ascii="ＭＳ 明朝" w:eastAsia="ＭＳ 明朝" w:hAnsi="ＭＳ 明朝"/>
          <w:sz w:val="22"/>
        </w:rPr>
        <w:t>利用者</w:t>
      </w:r>
      <w:r w:rsidRPr="002C6BD2">
        <w:rPr>
          <w:rFonts w:ascii="ＭＳ 明朝" w:eastAsia="ＭＳ 明朝" w:hAnsi="ＭＳ 明朝"/>
          <w:sz w:val="22"/>
        </w:rPr>
        <w:t>が、当社より書面、口頭若しくは記録媒体等により提供若しくは開示されたか、又は知り得た、当社の技術、営業、業務、財務、組織、その他の事項に関する全ての情報を意味します</w:t>
      </w:r>
      <w:ins w:id="94" w:author="N&amp;A" w:date="2020-07-14T13:54:00Z">
        <w:r w:rsidR="0018729E">
          <w:rPr>
            <w:rFonts w:ascii="ＭＳ 明朝" w:eastAsia="ＭＳ 明朝" w:hAnsi="ＭＳ 明朝" w:hint="eastAsia"/>
            <w:sz w:val="22"/>
          </w:rPr>
          <w:t>(第</w:t>
        </w:r>
      </w:ins>
      <w:ins w:id="95" w:author="N&amp;A" w:date="2020-07-14T13:55:00Z">
        <w:r w:rsidR="0018729E">
          <w:rPr>
            <w:rFonts w:ascii="ＭＳ 明朝" w:eastAsia="ＭＳ 明朝" w:hAnsi="ＭＳ 明朝" w:hint="eastAsia"/>
            <w:sz w:val="22"/>
          </w:rPr>
          <w:t>2条第3項に基づ</w:t>
        </w:r>
      </w:ins>
      <w:ins w:id="96" w:author="N&amp;A" w:date="2020-07-14T18:36:00Z">
        <w:r w:rsidR="001459CA">
          <w:rPr>
            <w:rFonts w:ascii="ＭＳ 明朝" w:eastAsia="ＭＳ 明朝" w:hAnsi="ＭＳ 明朝" w:hint="eastAsia"/>
            <w:sz w:val="22"/>
          </w:rPr>
          <w:t>き開示された</w:t>
        </w:r>
      </w:ins>
      <w:ins w:id="97" w:author="N&amp;A" w:date="2020-07-14T13:55:00Z">
        <w:r w:rsidR="0018729E">
          <w:rPr>
            <w:rFonts w:ascii="ＭＳ 明朝" w:eastAsia="ＭＳ 明朝" w:hAnsi="ＭＳ 明朝" w:hint="eastAsia"/>
            <w:sz w:val="22"/>
          </w:rPr>
          <w:t>、証明書記載情報とアプリ登録情報の一致に関する情報を含みます。</w:t>
        </w:r>
      </w:ins>
      <w:ins w:id="98" w:author="N&amp;A" w:date="2020-07-14T13:54:00Z">
        <w:r w:rsidR="0018729E">
          <w:rPr>
            <w:rFonts w:ascii="ＭＳ 明朝" w:eastAsia="ＭＳ 明朝" w:hAnsi="ＭＳ 明朝" w:hint="eastAsia"/>
            <w:sz w:val="22"/>
          </w:rPr>
          <w:t>)</w:t>
        </w:r>
      </w:ins>
      <w:r w:rsidRPr="002C6BD2">
        <w:rPr>
          <w:rFonts w:ascii="ＭＳ 明朝" w:eastAsia="ＭＳ 明朝" w:hAnsi="ＭＳ 明朝"/>
          <w:sz w:val="22"/>
        </w:rPr>
        <w:t>。但し、</w:t>
      </w:r>
      <w:r w:rsidR="00E60D5A" w:rsidRPr="002C6BD2">
        <w:rPr>
          <w:rFonts w:ascii="ＭＳ 明朝" w:eastAsia="ＭＳ 明朝" w:hAnsi="ＭＳ 明朝" w:hint="eastAsia"/>
          <w:sz w:val="22"/>
        </w:rPr>
        <w:t>①</w:t>
      </w:r>
      <w:r w:rsidRPr="002C6BD2">
        <w:rPr>
          <w:rFonts w:ascii="ＭＳ 明朝" w:eastAsia="ＭＳ 明朝" w:hAnsi="ＭＳ 明朝"/>
          <w:sz w:val="22"/>
        </w:rPr>
        <w:t>当社から提供若しくは開示がなされたとき又は知得したときに、既に一般に公知となっていた、又は既に知得していたもの、</w:t>
      </w:r>
      <w:r w:rsidR="00E60D5A" w:rsidRPr="002C6BD2">
        <w:rPr>
          <w:rFonts w:ascii="ＭＳ 明朝" w:eastAsia="ＭＳ 明朝" w:hAnsi="ＭＳ 明朝" w:hint="eastAsia"/>
          <w:sz w:val="22"/>
        </w:rPr>
        <w:t>②</w:t>
      </w:r>
      <w:r w:rsidRPr="002C6BD2">
        <w:rPr>
          <w:rFonts w:ascii="ＭＳ 明朝" w:eastAsia="ＭＳ 明朝" w:hAnsi="ＭＳ 明朝"/>
          <w:sz w:val="22"/>
        </w:rPr>
        <w:t>当社か</w:t>
      </w:r>
      <w:r w:rsidRPr="002C6BD2">
        <w:rPr>
          <w:rFonts w:ascii="ＭＳ 明朝" w:eastAsia="ＭＳ 明朝" w:hAnsi="ＭＳ 明朝"/>
          <w:sz w:val="22"/>
        </w:rPr>
        <w:lastRenderedPageBreak/>
        <w:t>ら提供若しくは開示又は知得した後、自己の責めに帰せざる事由により刊行物その他により公知となったもの、</w:t>
      </w:r>
      <w:r w:rsidR="00E60D5A" w:rsidRPr="002C6BD2">
        <w:rPr>
          <w:rFonts w:ascii="ＭＳ 明朝" w:eastAsia="ＭＳ 明朝" w:hAnsi="ＭＳ 明朝" w:hint="eastAsia"/>
          <w:sz w:val="22"/>
        </w:rPr>
        <w:t>③</w:t>
      </w:r>
      <w:r w:rsidR="00476C97" w:rsidRPr="002C6BD2">
        <w:rPr>
          <w:rFonts w:ascii="ＭＳ 明朝" w:eastAsia="ＭＳ 明朝" w:hAnsi="ＭＳ 明朝"/>
          <w:sz w:val="22"/>
        </w:rPr>
        <w:t>当社から提供若しくは開示又は知得した後、</w:t>
      </w:r>
      <w:r w:rsidRPr="002C6BD2">
        <w:rPr>
          <w:rFonts w:ascii="ＭＳ 明朝" w:eastAsia="ＭＳ 明朝" w:hAnsi="ＭＳ 明朝"/>
          <w:sz w:val="22"/>
        </w:rPr>
        <w:t>提供又は開示の権限の</w:t>
      </w:r>
      <w:r w:rsidRPr="002C6BD2">
        <w:rPr>
          <w:rFonts w:ascii="ＭＳ 明朝" w:eastAsia="ＭＳ 明朝" w:hAnsi="ＭＳ 明朝" w:hint="eastAsia"/>
          <w:sz w:val="22"/>
        </w:rPr>
        <w:t>ある第三者から秘密保持義務を負わされることなく適法に取得したもの</w:t>
      </w:r>
      <w:r w:rsidRPr="002C6BD2">
        <w:rPr>
          <w:rFonts w:ascii="ＭＳ 明朝" w:eastAsia="ＭＳ 明朝" w:hAnsi="ＭＳ 明朝"/>
          <w:sz w:val="22"/>
        </w:rPr>
        <w:t>については、秘密情報から除外するものとします</w:t>
      </w:r>
      <w:commentRangeStart w:id="99"/>
      <w:r w:rsidRPr="002C6BD2">
        <w:rPr>
          <w:rFonts w:ascii="ＭＳ 明朝" w:eastAsia="ＭＳ 明朝" w:hAnsi="ＭＳ 明朝"/>
          <w:sz w:val="22"/>
        </w:rPr>
        <w:t>。</w:t>
      </w:r>
      <w:commentRangeEnd w:id="99"/>
      <w:r w:rsidR="005C3850">
        <w:rPr>
          <w:rStyle w:val="aa"/>
        </w:rPr>
        <w:commentReference w:id="99"/>
      </w:r>
      <w:ins w:id="100" w:author="N&amp;A" w:date="2020-07-14T18:37:00Z">
        <w:del w:id="101" w:author="Ishiwata Hiroichiro" w:date="2020-07-24T17:20:00Z">
          <w:r w:rsidR="001459CA" w:rsidRPr="00195F05" w:rsidDel="005C3850">
            <w:rPr>
              <w:rFonts w:ascii="ＭＳ 明朝" w:eastAsia="ＭＳ 明朝" w:hAnsi="ＭＳ 明朝" w:hint="eastAsia"/>
              <w:sz w:val="22"/>
              <w:highlight w:val="green"/>
            </w:rPr>
            <w:delText>【N&amp;A：</w:delText>
          </w:r>
          <w:r w:rsidR="001459CA" w:rsidDel="005C3850">
            <w:rPr>
              <w:rFonts w:ascii="ＭＳ 明朝" w:eastAsia="ＭＳ 明朝" w:hAnsi="ＭＳ 明朝" w:hint="eastAsia"/>
              <w:sz w:val="22"/>
              <w:highlight w:val="green"/>
            </w:rPr>
            <w:delText>登録ユーザー間のパートナーシップの有無に関する情報は、秘密情報に含まれる事を明記した上で、</w:delText>
          </w:r>
        </w:del>
      </w:ins>
      <w:ins w:id="102" w:author="N&amp;A" w:date="2020-07-14T18:38:00Z">
        <w:del w:id="103" w:author="Ishiwata Hiroichiro" w:date="2020-07-24T17:20:00Z">
          <w:r w:rsidR="001459CA" w:rsidDel="005C3850">
            <w:rPr>
              <w:rFonts w:ascii="ＭＳ 明朝" w:eastAsia="ＭＳ 明朝" w:hAnsi="ＭＳ 明朝" w:hint="eastAsia"/>
              <w:sz w:val="22"/>
              <w:highlight w:val="green"/>
            </w:rPr>
            <w:delText>原則的に第三者に開示できないこととしております。</w:delText>
          </w:r>
          <w:r w:rsidR="001459CA" w:rsidDel="005C3850">
            <w:rPr>
              <w:rFonts w:ascii="ＭＳ 明朝" w:eastAsia="ＭＳ 明朝" w:hAnsi="ＭＳ 明朝"/>
              <w:sz w:val="22"/>
              <w:highlight w:val="green"/>
            </w:rPr>
            <w:delText>】</w:delText>
          </w:r>
        </w:del>
      </w:ins>
    </w:p>
    <w:p w14:paraId="63D2AE3B" w14:textId="77777777" w:rsidR="00F83A2A" w:rsidRPr="002C6BD2" w:rsidRDefault="00E378BD" w:rsidP="002C6BD2">
      <w:pPr>
        <w:pStyle w:val="a9"/>
        <w:numPr>
          <w:ilvl w:val="0"/>
          <w:numId w:val="19"/>
        </w:numPr>
        <w:ind w:leftChars="0"/>
        <w:rPr>
          <w:rFonts w:ascii="ＭＳ 明朝" w:eastAsia="ＭＳ 明朝" w:hAnsi="ＭＳ 明朝"/>
          <w:sz w:val="22"/>
        </w:rPr>
      </w:pPr>
      <w:r w:rsidRPr="002C6BD2">
        <w:rPr>
          <w:rFonts w:ascii="ＭＳ 明朝" w:eastAsia="ＭＳ 明朝" w:hAnsi="ＭＳ 明朝"/>
          <w:sz w:val="22"/>
        </w:rPr>
        <w:t>利用者</w:t>
      </w:r>
      <w:r w:rsidR="00F83A2A" w:rsidRPr="002C6BD2">
        <w:rPr>
          <w:rFonts w:ascii="ＭＳ 明朝" w:eastAsia="ＭＳ 明朝" w:hAnsi="ＭＳ 明朝"/>
          <w:sz w:val="22"/>
        </w:rPr>
        <w:t>は、当社の書面による</w:t>
      </w:r>
      <w:r w:rsidR="000E4905" w:rsidRPr="002C6BD2">
        <w:rPr>
          <w:rFonts w:ascii="ＭＳ 明朝" w:eastAsia="ＭＳ 明朝" w:hAnsi="ＭＳ 明朝" w:hint="eastAsia"/>
          <w:sz w:val="22"/>
        </w:rPr>
        <w:t>事前の</w:t>
      </w:r>
      <w:r w:rsidR="00F83A2A" w:rsidRPr="002C6BD2">
        <w:rPr>
          <w:rFonts w:ascii="ＭＳ 明朝" w:eastAsia="ＭＳ 明朝" w:hAnsi="ＭＳ 明朝"/>
          <w:sz w:val="22"/>
        </w:rPr>
        <w:t>承諾なしに第三者に秘密情報を提供、開示又は漏洩しないものとします。</w:t>
      </w:r>
    </w:p>
    <w:p w14:paraId="2472FC2E" w14:textId="77777777" w:rsidR="00F83A2A" w:rsidRPr="002C6BD2" w:rsidRDefault="000E4905" w:rsidP="002C6BD2">
      <w:pPr>
        <w:pStyle w:val="a9"/>
        <w:numPr>
          <w:ilvl w:val="0"/>
          <w:numId w:val="19"/>
        </w:numPr>
        <w:ind w:leftChars="0"/>
        <w:rPr>
          <w:rFonts w:ascii="ＭＳ 明朝" w:eastAsia="ＭＳ 明朝" w:hAnsi="ＭＳ 明朝"/>
          <w:sz w:val="22"/>
        </w:rPr>
      </w:pPr>
      <w:r w:rsidRPr="002C6BD2">
        <w:rPr>
          <w:rFonts w:ascii="ＭＳ 明朝" w:eastAsia="ＭＳ 明朝" w:hAnsi="ＭＳ 明朝" w:hint="eastAsia"/>
          <w:sz w:val="22"/>
        </w:rPr>
        <w:t>前</w:t>
      </w:r>
      <w:r w:rsidR="00F83A2A" w:rsidRPr="002C6BD2">
        <w:rPr>
          <w:rFonts w:ascii="ＭＳ 明朝" w:eastAsia="ＭＳ 明朝" w:hAnsi="ＭＳ 明朝"/>
          <w:sz w:val="22"/>
        </w:rPr>
        <w:t>項の定めに拘わらず、</w:t>
      </w:r>
      <w:r w:rsidR="00E378BD" w:rsidRPr="002C6BD2">
        <w:rPr>
          <w:rFonts w:ascii="ＭＳ 明朝" w:eastAsia="ＭＳ 明朝" w:hAnsi="ＭＳ 明朝"/>
          <w:sz w:val="22"/>
        </w:rPr>
        <w:t>利用者</w:t>
      </w:r>
      <w:r w:rsidR="00F83A2A" w:rsidRPr="002C6BD2">
        <w:rPr>
          <w:rFonts w:ascii="ＭＳ 明朝" w:eastAsia="ＭＳ 明朝" w:hAnsi="ＭＳ 明朝"/>
          <w:sz w:val="22"/>
        </w:rPr>
        <w:t>は、法</w:t>
      </w:r>
      <w:ins w:id="104" w:author="N&amp;A" w:date="2020-07-15T11:18:00Z">
        <w:r w:rsidR="00A10530">
          <w:rPr>
            <w:rFonts w:ascii="ＭＳ 明朝" w:eastAsia="ＭＳ 明朝" w:hAnsi="ＭＳ 明朝" w:hint="eastAsia"/>
            <w:sz w:val="22"/>
          </w:rPr>
          <w:t>令</w:t>
        </w:r>
      </w:ins>
      <w:del w:id="105" w:author="N&amp;A" w:date="2020-07-15T11:18:00Z">
        <w:r w:rsidR="00F83A2A" w:rsidRPr="002C6BD2" w:rsidDel="00A10530">
          <w:rPr>
            <w:rFonts w:ascii="ＭＳ 明朝" w:eastAsia="ＭＳ 明朝" w:hAnsi="ＭＳ 明朝"/>
            <w:sz w:val="22"/>
          </w:rPr>
          <w:delText>律</w:delText>
        </w:r>
      </w:del>
      <w:r w:rsidR="00F83A2A" w:rsidRPr="002C6BD2">
        <w:rPr>
          <w:rFonts w:ascii="ＭＳ 明朝" w:eastAsia="ＭＳ 明朝" w:hAnsi="ＭＳ 明朝"/>
          <w:sz w:val="22"/>
        </w:rPr>
        <w:t>、裁判所又は政府機関の命令、要求又は要請に基づき、</w:t>
      </w:r>
      <w:r w:rsidRPr="002C6BD2">
        <w:rPr>
          <w:rFonts w:ascii="ＭＳ 明朝" w:eastAsia="ＭＳ 明朝" w:hAnsi="ＭＳ 明朝" w:hint="eastAsia"/>
          <w:sz w:val="22"/>
        </w:rPr>
        <w:t>それらに応ずるために必要最小限の範囲で</w:t>
      </w:r>
      <w:r w:rsidR="00F83A2A" w:rsidRPr="002C6BD2">
        <w:rPr>
          <w:rFonts w:ascii="ＭＳ 明朝" w:eastAsia="ＭＳ 明朝" w:hAnsi="ＭＳ 明朝"/>
          <w:sz w:val="22"/>
        </w:rPr>
        <w:t>秘密情報を開示することができます。但し、当該命令、要求又は要請があった場合、速やかにその旨を当社に通知しなければなりません。</w:t>
      </w:r>
    </w:p>
    <w:p w14:paraId="6A413604" w14:textId="77777777" w:rsidR="00F83A2A" w:rsidRPr="002C6BD2" w:rsidDel="009D2A2A" w:rsidRDefault="00E378BD" w:rsidP="002C6BD2">
      <w:pPr>
        <w:pStyle w:val="a9"/>
        <w:numPr>
          <w:ilvl w:val="0"/>
          <w:numId w:val="19"/>
        </w:numPr>
        <w:ind w:leftChars="0"/>
        <w:rPr>
          <w:del w:id="106" w:author="Ishiwata Hiroichiro" w:date="2020-07-24T18:11:00Z"/>
          <w:rFonts w:ascii="ＭＳ 明朝" w:eastAsia="ＭＳ 明朝" w:hAnsi="ＭＳ 明朝"/>
          <w:sz w:val="22"/>
        </w:rPr>
      </w:pPr>
      <w:r w:rsidRPr="002C6BD2">
        <w:rPr>
          <w:rFonts w:ascii="ＭＳ 明朝" w:eastAsia="ＭＳ 明朝" w:hAnsi="ＭＳ 明朝"/>
          <w:sz w:val="22"/>
        </w:rPr>
        <w:t>利用者</w:t>
      </w:r>
      <w:r w:rsidR="00F83A2A" w:rsidRPr="002C6BD2">
        <w:rPr>
          <w:rFonts w:ascii="ＭＳ 明朝" w:eastAsia="ＭＳ 明朝" w:hAnsi="ＭＳ 明朝"/>
          <w:sz w:val="22"/>
        </w:rPr>
        <w:t>は、当社から求められた場合にはいつでも、遅滞なく、当社の指示に従い、秘密情報並びに秘密情報を記載又は包含した書面その他の記録媒体物及びその全ての複製物を返却又は廃棄</w:t>
      </w:r>
      <w:commentRangeStart w:id="107"/>
      <w:r w:rsidR="00F83A2A" w:rsidRPr="002C6BD2">
        <w:rPr>
          <w:rFonts w:ascii="ＭＳ 明朝" w:eastAsia="ＭＳ 明朝" w:hAnsi="ＭＳ 明朝"/>
          <w:sz w:val="22"/>
        </w:rPr>
        <w:t>しなければなりません</w:t>
      </w:r>
      <w:commentRangeEnd w:id="107"/>
      <w:r w:rsidR="009D2A2A">
        <w:rPr>
          <w:rStyle w:val="aa"/>
        </w:rPr>
        <w:commentReference w:id="107"/>
      </w:r>
      <w:r w:rsidR="00F83A2A" w:rsidRPr="002C6BD2">
        <w:rPr>
          <w:rFonts w:ascii="ＭＳ 明朝" w:eastAsia="ＭＳ 明朝" w:hAnsi="ＭＳ 明朝"/>
          <w:sz w:val="22"/>
        </w:rPr>
        <w:t>。</w:t>
      </w:r>
    </w:p>
    <w:p w14:paraId="62C23854" w14:textId="77777777" w:rsidR="00EF5EAA" w:rsidRPr="009D2A2A" w:rsidRDefault="00EF5EAA" w:rsidP="00F83A2A">
      <w:pPr>
        <w:pStyle w:val="a9"/>
        <w:numPr>
          <w:ilvl w:val="0"/>
          <w:numId w:val="19"/>
        </w:numPr>
        <w:ind w:leftChars="0"/>
        <w:rPr>
          <w:rFonts w:ascii="ＭＳ 明朝" w:eastAsia="ＭＳ 明朝" w:hAnsi="ＭＳ 明朝" w:hint="eastAsia"/>
          <w:sz w:val="22"/>
          <w:rPrChange w:id="108" w:author="Ishiwata Hiroichiro" w:date="2020-07-24T18:11:00Z">
            <w:rPr>
              <w:rFonts w:hint="eastAsia"/>
            </w:rPr>
          </w:rPrChange>
        </w:rPr>
        <w:pPrChange w:id="109" w:author="Ishiwata Hiroichiro" w:date="2020-07-24T18:11:00Z">
          <w:pPr/>
        </w:pPrChange>
      </w:pPr>
    </w:p>
    <w:p w14:paraId="4FF7D88A" w14:textId="77777777" w:rsidR="00F83A2A" w:rsidRPr="00EF5EAA" w:rsidDel="0018729E" w:rsidRDefault="00F83A2A" w:rsidP="00F83A2A">
      <w:pPr>
        <w:rPr>
          <w:del w:id="110" w:author="N&amp;A" w:date="2020-07-14T13:56:00Z"/>
          <w:rFonts w:ascii="ＭＳ 明朝" w:eastAsia="ＭＳ 明朝" w:hAnsi="ＭＳ 明朝"/>
          <w:sz w:val="22"/>
        </w:rPr>
      </w:pPr>
      <w:del w:id="111" w:author="N&amp;A" w:date="2020-07-14T13:56:00Z">
        <w:r w:rsidRPr="00EF5EAA" w:rsidDel="0018729E">
          <w:rPr>
            <w:rFonts w:ascii="ＭＳ 明朝" w:eastAsia="ＭＳ 明朝" w:hAnsi="ＭＳ 明朝" w:hint="eastAsia"/>
            <w:sz w:val="22"/>
          </w:rPr>
          <w:delText>第</w:delText>
        </w:r>
        <w:r w:rsidRPr="00EF5EAA" w:rsidDel="0018729E">
          <w:rPr>
            <w:rFonts w:ascii="ＭＳ 明朝" w:eastAsia="ＭＳ 明朝" w:hAnsi="ＭＳ 明朝"/>
            <w:sz w:val="22"/>
          </w:rPr>
          <w:delText>1</w:delText>
        </w:r>
        <w:r w:rsidR="002C6BD2" w:rsidDel="0018729E">
          <w:rPr>
            <w:rFonts w:ascii="ＭＳ 明朝" w:eastAsia="ＭＳ 明朝" w:hAnsi="ＭＳ 明朝"/>
            <w:sz w:val="22"/>
          </w:rPr>
          <w:delText>1</w:delText>
        </w:r>
        <w:r w:rsidRPr="00EF5EAA" w:rsidDel="0018729E">
          <w:rPr>
            <w:rFonts w:ascii="ＭＳ 明朝" w:eastAsia="ＭＳ 明朝" w:hAnsi="ＭＳ 明朝"/>
            <w:sz w:val="22"/>
          </w:rPr>
          <w:delText>条</w:delText>
        </w:r>
        <w:r w:rsidR="009B5525" w:rsidDel="0018729E">
          <w:rPr>
            <w:rFonts w:ascii="ＭＳ 明朝" w:eastAsia="ＭＳ 明朝" w:hAnsi="ＭＳ 明朝" w:hint="eastAsia"/>
            <w:sz w:val="22"/>
          </w:rPr>
          <w:delText xml:space="preserve">　</w:delText>
        </w:r>
        <w:r w:rsidRPr="00EF5EAA" w:rsidDel="0018729E">
          <w:rPr>
            <w:rFonts w:ascii="ＭＳ 明朝" w:eastAsia="ＭＳ 明朝" w:hAnsi="ＭＳ 明朝"/>
            <w:sz w:val="22"/>
          </w:rPr>
          <w:delText>有効期間</w:delText>
        </w:r>
      </w:del>
    </w:p>
    <w:p w14:paraId="723B00CB" w14:textId="77777777" w:rsidR="00F83A2A" w:rsidDel="009D2A2A" w:rsidRDefault="00F83A2A">
      <w:pPr>
        <w:rPr>
          <w:del w:id="112" w:author="Ishiwata Hiroichiro" w:date="2020-07-24T18:11:00Z"/>
          <w:rFonts w:ascii="ＭＳ 明朝" w:eastAsia="ＭＳ 明朝" w:hAnsi="ＭＳ 明朝"/>
          <w:sz w:val="22"/>
        </w:rPr>
        <w:pPrChange w:id="113" w:author="N&amp;A" w:date="2020-07-15T17:18:00Z">
          <w:pPr>
            <w:ind w:firstLineChars="100" w:firstLine="220"/>
          </w:pPr>
        </w:pPrChange>
      </w:pPr>
      <w:del w:id="114" w:author="Ishiwata Hiroichiro" w:date="2020-07-24T18:11:00Z">
        <w:r w:rsidRPr="00EF5EAA" w:rsidDel="009D2A2A">
          <w:rPr>
            <w:rFonts w:ascii="ＭＳ 明朝" w:eastAsia="ＭＳ 明朝" w:hAnsi="ＭＳ 明朝" w:hint="eastAsia"/>
            <w:sz w:val="22"/>
          </w:rPr>
          <w:delText>利用契約は、本</w:delText>
        </w:r>
        <w:r w:rsidR="0027043B" w:rsidDel="009D2A2A">
          <w:rPr>
            <w:rFonts w:ascii="ＭＳ 明朝" w:eastAsia="ＭＳ 明朝" w:hAnsi="ＭＳ 明朝" w:hint="eastAsia"/>
            <w:sz w:val="22"/>
          </w:rPr>
          <w:delText>サイト</w:delText>
        </w:r>
        <w:r w:rsidRPr="00EF5EAA" w:rsidDel="009D2A2A">
          <w:rPr>
            <w:rFonts w:ascii="ＭＳ 明朝" w:eastAsia="ＭＳ 明朝" w:hAnsi="ＭＳ 明朝" w:hint="eastAsia"/>
            <w:sz w:val="22"/>
          </w:rPr>
          <w:delText>の提供期間中、</w:delText>
        </w:r>
        <w:r w:rsidR="00E378BD" w:rsidDel="009D2A2A">
          <w:rPr>
            <w:rFonts w:ascii="ＭＳ 明朝" w:eastAsia="ＭＳ 明朝" w:hAnsi="ＭＳ 明朝" w:hint="eastAsia"/>
            <w:sz w:val="22"/>
          </w:rPr>
          <w:delText>利用者</w:delText>
        </w:r>
        <w:r w:rsidRPr="00EF5EAA" w:rsidDel="009D2A2A">
          <w:rPr>
            <w:rFonts w:ascii="ＭＳ 明朝" w:eastAsia="ＭＳ 明朝" w:hAnsi="ＭＳ 明朝" w:hint="eastAsia"/>
            <w:sz w:val="22"/>
          </w:rPr>
          <w:delText>について第</w:delText>
        </w:r>
        <w:r w:rsidRPr="00EF5EAA" w:rsidDel="009D2A2A">
          <w:rPr>
            <w:rFonts w:ascii="ＭＳ 明朝" w:eastAsia="ＭＳ 明朝" w:hAnsi="ＭＳ 明朝"/>
            <w:sz w:val="22"/>
          </w:rPr>
          <w:delText>3条に基づく登録が完了した日から当該</w:delText>
        </w:r>
        <w:r w:rsidR="00E378BD" w:rsidDel="009D2A2A">
          <w:rPr>
            <w:rFonts w:ascii="ＭＳ 明朝" w:eastAsia="ＭＳ 明朝" w:hAnsi="ＭＳ 明朝"/>
            <w:sz w:val="22"/>
          </w:rPr>
          <w:delText>利用者</w:delText>
        </w:r>
        <w:r w:rsidRPr="00EF5EAA" w:rsidDel="009D2A2A">
          <w:rPr>
            <w:rFonts w:ascii="ＭＳ 明朝" w:eastAsia="ＭＳ 明朝" w:hAnsi="ＭＳ 明朝"/>
            <w:sz w:val="22"/>
          </w:rPr>
          <w:delText>の登録が取り消された日まで、当社と</w:delText>
        </w:r>
        <w:r w:rsidR="00E378BD" w:rsidDel="009D2A2A">
          <w:rPr>
            <w:rFonts w:ascii="ＭＳ 明朝" w:eastAsia="ＭＳ 明朝" w:hAnsi="ＭＳ 明朝"/>
            <w:sz w:val="22"/>
          </w:rPr>
          <w:delText>利用者</w:delText>
        </w:r>
        <w:r w:rsidRPr="00EF5EAA" w:rsidDel="009D2A2A">
          <w:rPr>
            <w:rFonts w:ascii="ＭＳ 明朝" w:eastAsia="ＭＳ 明朝" w:hAnsi="ＭＳ 明朝"/>
            <w:sz w:val="22"/>
          </w:rPr>
          <w:delText>との間で有効に存続するものとします。</w:delText>
        </w:r>
      </w:del>
      <w:ins w:id="115" w:author="N&amp;A" w:date="2020-07-14T18:38:00Z">
        <w:del w:id="116" w:author="Ishiwata Hiroichiro" w:date="2020-07-24T18:11:00Z">
          <w:r w:rsidR="00385619" w:rsidRPr="00195F05" w:rsidDel="009D2A2A">
            <w:rPr>
              <w:rFonts w:ascii="ＭＳ 明朝" w:eastAsia="ＭＳ 明朝" w:hAnsi="ＭＳ 明朝" w:hint="eastAsia"/>
              <w:sz w:val="22"/>
              <w:highlight w:val="green"/>
            </w:rPr>
            <w:delText>【N&amp;A：</w:delText>
          </w:r>
          <w:r w:rsidR="00385619" w:rsidDel="009D2A2A">
            <w:rPr>
              <w:rFonts w:ascii="ＭＳ 明朝" w:eastAsia="ＭＳ 明朝" w:hAnsi="ＭＳ 明朝" w:hint="eastAsia"/>
              <w:sz w:val="22"/>
              <w:highlight w:val="green"/>
            </w:rPr>
            <w:delText>検証サイトの</w:delText>
          </w:r>
        </w:del>
      </w:ins>
      <w:ins w:id="117" w:author="N&amp;A" w:date="2020-07-14T18:39:00Z">
        <w:del w:id="118" w:author="Ishiwata Hiroichiro" w:date="2020-07-24T18:11:00Z">
          <w:r w:rsidR="00385619" w:rsidDel="009D2A2A">
            <w:rPr>
              <w:rFonts w:ascii="ＭＳ 明朝" w:eastAsia="ＭＳ 明朝" w:hAnsi="ＭＳ 明朝" w:hint="eastAsia"/>
              <w:sz w:val="22"/>
              <w:highlight w:val="green"/>
            </w:rPr>
            <w:delText>利用者との関係では、アプリの登録ユーザーとは異なり、利用規約が適用される期間は想定されないかと存じますので、本条は削除しております。</w:delText>
          </w:r>
        </w:del>
      </w:ins>
      <w:ins w:id="119" w:author="N&amp;A" w:date="2020-07-14T19:59:00Z">
        <w:del w:id="120" w:author="Ishiwata Hiroichiro" w:date="2020-07-24T18:11:00Z">
          <w:r w:rsidR="00043010" w:rsidDel="009D2A2A">
            <w:rPr>
              <w:rFonts w:ascii="ＭＳ 明朝" w:eastAsia="ＭＳ 明朝" w:hAnsi="ＭＳ 明朝" w:hint="eastAsia"/>
              <w:sz w:val="22"/>
              <w:highlight w:val="green"/>
            </w:rPr>
            <w:delText>1</w:delText>
          </w:r>
          <w:r w:rsidR="00043010" w:rsidDel="009D2A2A">
            <w:rPr>
              <w:rFonts w:ascii="ＭＳ 明朝" w:eastAsia="ＭＳ 明朝" w:hAnsi="ＭＳ 明朝"/>
              <w:sz w:val="22"/>
              <w:highlight w:val="green"/>
            </w:rPr>
            <w:delText>1</w:delText>
          </w:r>
          <w:r w:rsidR="00043010" w:rsidDel="009D2A2A">
            <w:rPr>
              <w:rFonts w:ascii="ＭＳ 明朝" w:eastAsia="ＭＳ 明朝" w:hAnsi="ＭＳ 明朝" w:hint="eastAsia"/>
              <w:sz w:val="22"/>
              <w:highlight w:val="green"/>
            </w:rPr>
            <w:delText>条2項及び13条2項も同趣旨です。</w:delText>
          </w:r>
        </w:del>
      </w:ins>
      <w:ins w:id="121" w:author="N&amp;A" w:date="2020-07-14T18:39:00Z">
        <w:del w:id="122" w:author="Ishiwata Hiroichiro" w:date="2020-07-24T18:11:00Z">
          <w:r w:rsidR="00385619" w:rsidDel="009D2A2A">
            <w:rPr>
              <w:rFonts w:ascii="ＭＳ 明朝" w:eastAsia="ＭＳ 明朝" w:hAnsi="ＭＳ 明朝"/>
              <w:sz w:val="22"/>
              <w:highlight w:val="green"/>
            </w:rPr>
            <w:delText>】</w:delText>
          </w:r>
        </w:del>
      </w:ins>
    </w:p>
    <w:p w14:paraId="5C9A63B4" w14:textId="77777777" w:rsidR="0018729E" w:rsidRPr="00EF5EAA" w:rsidRDefault="0018729E" w:rsidP="002C6BD2">
      <w:pPr>
        <w:ind w:firstLineChars="100" w:firstLine="220"/>
        <w:rPr>
          <w:rFonts w:ascii="ＭＳ 明朝" w:eastAsia="ＭＳ 明朝" w:hAnsi="ＭＳ 明朝"/>
          <w:sz w:val="22"/>
        </w:rPr>
      </w:pPr>
    </w:p>
    <w:p w14:paraId="29EFE940"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Pr="00EF5EAA">
        <w:rPr>
          <w:rFonts w:ascii="ＭＳ 明朝" w:eastAsia="ＭＳ 明朝" w:hAnsi="ＭＳ 明朝"/>
          <w:sz w:val="22"/>
        </w:rPr>
        <w:t>1</w:t>
      </w:r>
      <w:ins w:id="123" w:author="N&amp;A" w:date="2020-07-14T13:58:00Z">
        <w:r w:rsidR="0018729E">
          <w:rPr>
            <w:rFonts w:ascii="ＭＳ 明朝" w:eastAsia="ＭＳ 明朝" w:hAnsi="ＭＳ 明朝"/>
            <w:sz w:val="22"/>
          </w:rPr>
          <w:t>1</w:t>
        </w:r>
      </w:ins>
      <w:del w:id="124" w:author="N&amp;A" w:date="2020-07-14T13:58:00Z">
        <w:r w:rsidR="002C6BD2" w:rsidDel="0018729E">
          <w:rPr>
            <w:rFonts w:ascii="ＭＳ 明朝" w:eastAsia="ＭＳ 明朝" w:hAnsi="ＭＳ 明朝"/>
            <w:sz w:val="22"/>
          </w:rPr>
          <w:delText>2</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本規約等の変更</w:t>
      </w:r>
    </w:p>
    <w:p w14:paraId="73D41590" w14:textId="77777777" w:rsidR="00F83A2A" w:rsidRPr="00CD00D7" w:rsidRDefault="00F83A2A" w:rsidP="00CD00D7">
      <w:pPr>
        <w:pStyle w:val="a9"/>
        <w:numPr>
          <w:ilvl w:val="0"/>
          <w:numId w:val="20"/>
        </w:numPr>
        <w:ind w:leftChars="0"/>
        <w:rPr>
          <w:rFonts w:ascii="ＭＳ 明朝" w:eastAsia="ＭＳ 明朝" w:hAnsi="ＭＳ 明朝"/>
          <w:sz w:val="22"/>
        </w:rPr>
      </w:pPr>
      <w:r w:rsidRPr="00CD00D7">
        <w:rPr>
          <w:rFonts w:ascii="ＭＳ 明朝" w:eastAsia="ＭＳ 明朝" w:hAnsi="ＭＳ 明朝"/>
          <w:sz w:val="22"/>
        </w:rPr>
        <w:t>当社は、本</w:t>
      </w:r>
      <w:r w:rsidR="0027043B" w:rsidRPr="00CD00D7">
        <w:rPr>
          <w:rFonts w:ascii="ＭＳ 明朝" w:eastAsia="ＭＳ 明朝" w:hAnsi="ＭＳ 明朝"/>
          <w:sz w:val="22"/>
        </w:rPr>
        <w:t>サイト</w:t>
      </w:r>
      <w:r w:rsidRPr="00CD00D7">
        <w:rPr>
          <w:rFonts w:ascii="ＭＳ 明朝" w:eastAsia="ＭＳ 明朝" w:hAnsi="ＭＳ 明朝"/>
          <w:sz w:val="22"/>
        </w:rPr>
        <w:t>の内容を自由に変更できるものとします。</w:t>
      </w:r>
    </w:p>
    <w:p w14:paraId="2A4C22EF" w14:textId="77777777" w:rsidR="00375E65" w:rsidRPr="00CD00D7" w:rsidDel="0018729E" w:rsidRDefault="00F83A2A" w:rsidP="00CD00D7">
      <w:pPr>
        <w:pStyle w:val="a9"/>
        <w:numPr>
          <w:ilvl w:val="0"/>
          <w:numId w:val="20"/>
        </w:numPr>
        <w:ind w:leftChars="0"/>
        <w:rPr>
          <w:del w:id="125" w:author="N&amp;A" w:date="2020-07-14T13:57:00Z"/>
          <w:rFonts w:ascii="ＭＳ 明朝" w:eastAsia="ＭＳ 明朝" w:hAnsi="ＭＳ 明朝"/>
          <w:sz w:val="22"/>
        </w:rPr>
      </w:pPr>
      <w:del w:id="126" w:author="N&amp;A" w:date="2020-07-14T13:57:00Z">
        <w:r w:rsidRPr="00CD00D7" w:rsidDel="0018729E">
          <w:rPr>
            <w:rFonts w:ascii="ＭＳ 明朝" w:eastAsia="ＭＳ 明朝" w:hAnsi="ＭＳ 明朝"/>
            <w:sz w:val="22"/>
          </w:rPr>
          <w:delText>当社は、</w:delText>
        </w:r>
        <w:r w:rsidR="00E378BD" w:rsidRPr="00CD00D7" w:rsidDel="0018729E">
          <w:rPr>
            <w:rFonts w:ascii="ＭＳ 明朝" w:eastAsia="ＭＳ 明朝" w:hAnsi="ＭＳ 明朝" w:hint="eastAsia"/>
            <w:sz w:val="22"/>
          </w:rPr>
          <w:delText>利用者</w:delText>
        </w:r>
        <w:r w:rsidR="004B4007" w:rsidRPr="00CD00D7" w:rsidDel="0018729E">
          <w:rPr>
            <w:rFonts w:ascii="ＭＳ 明朝" w:eastAsia="ＭＳ 明朝" w:hAnsi="ＭＳ 明朝" w:hint="eastAsia"/>
            <w:sz w:val="22"/>
          </w:rPr>
          <w:delText>の事前の承諾を得ることなく、</w:delText>
        </w:r>
        <w:r w:rsidRPr="00CD00D7" w:rsidDel="0018729E">
          <w:rPr>
            <w:rFonts w:ascii="ＭＳ 明朝" w:eastAsia="ＭＳ 明朝" w:hAnsi="ＭＳ 明朝"/>
            <w:sz w:val="22"/>
          </w:rPr>
          <w:delText>本規約を変更できるものとします。</w:delText>
        </w:r>
      </w:del>
    </w:p>
    <w:p w14:paraId="45E4FAC6" w14:textId="77777777" w:rsidR="00F83A2A" w:rsidRPr="00CD00D7" w:rsidRDefault="00F83A2A" w:rsidP="00CD00D7">
      <w:pPr>
        <w:pStyle w:val="a9"/>
        <w:numPr>
          <w:ilvl w:val="0"/>
          <w:numId w:val="20"/>
        </w:numPr>
        <w:ind w:leftChars="0"/>
        <w:rPr>
          <w:rFonts w:ascii="ＭＳ 明朝" w:eastAsia="ＭＳ 明朝" w:hAnsi="ＭＳ 明朝"/>
          <w:sz w:val="22"/>
        </w:rPr>
      </w:pPr>
      <w:r w:rsidRPr="00CD00D7">
        <w:rPr>
          <w:rFonts w:ascii="ＭＳ 明朝" w:eastAsia="ＭＳ 明朝" w:hAnsi="ＭＳ 明朝"/>
          <w:sz w:val="22"/>
        </w:rPr>
        <w:t>当社は、本規約を変更した場合には、当該変更内容を</w:t>
      </w:r>
      <w:r w:rsidR="00CD00D7" w:rsidRPr="00CD00D7">
        <w:rPr>
          <w:rFonts w:ascii="ＭＳ 明朝" w:eastAsia="ＭＳ 明朝" w:hAnsi="ＭＳ 明朝" w:hint="eastAsia"/>
          <w:sz w:val="22"/>
        </w:rPr>
        <w:t>本サイト上にて知らせる</w:t>
      </w:r>
      <w:r w:rsidRPr="00CD00D7">
        <w:rPr>
          <w:rFonts w:ascii="ＭＳ 明朝" w:eastAsia="ＭＳ 明朝" w:hAnsi="ＭＳ 明朝"/>
          <w:sz w:val="22"/>
        </w:rPr>
        <w:t>ものと</w:t>
      </w:r>
      <w:r w:rsidR="00CD00D7" w:rsidRPr="00CD00D7">
        <w:rPr>
          <w:rFonts w:ascii="ＭＳ 明朝" w:eastAsia="ＭＳ 明朝" w:hAnsi="ＭＳ 明朝" w:hint="eastAsia"/>
          <w:sz w:val="22"/>
        </w:rPr>
        <w:t>する。</w:t>
      </w:r>
    </w:p>
    <w:p w14:paraId="7C75507F" w14:textId="77777777" w:rsidR="00EF5EAA" w:rsidRPr="00EF5EAA" w:rsidRDefault="00EF5EAA" w:rsidP="00F83A2A">
      <w:pPr>
        <w:rPr>
          <w:rFonts w:ascii="ＭＳ 明朝" w:eastAsia="ＭＳ 明朝" w:hAnsi="ＭＳ 明朝"/>
          <w:sz w:val="22"/>
        </w:rPr>
      </w:pPr>
    </w:p>
    <w:p w14:paraId="3B9E1EC9"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Pr="00EF5EAA">
        <w:rPr>
          <w:rFonts w:ascii="ＭＳ 明朝" w:eastAsia="ＭＳ 明朝" w:hAnsi="ＭＳ 明朝"/>
          <w:sz w:val="22"/>
        </w:rPr>
        <w:t>1</w:t>
      </w:r>
      <w:ins w:id="127" w:author="N&amp;A" w:date="2020-07-14T13:58:00Z">
        <w:r w:rsidR="0018729E">
          <w:rPr>
            <w:rFonts w:ascii="ＭＳ 明朝" w:eastAsia="ＭＳ 明朝" w:hAnsi="ＭＳ 明朝"/>
            <w:sz w:val="22"/>
          </w:rPr>
          <w:t>2</w:t>
        </w:r>
      </w:ins>
      <w:del w:id="128" w:author="N&amp;A" w:date="2020-07-14T13:58:00Z">
        <w:r w:rsidR="00CD00D7" w:rsidDel="0018729E">
          <w:rPr>
            <w:rFonts w:ascii="ＭＳ 明朝" w:eastAsia="ＭＳ 明朝" w:hAnsi="ＭＳ 明朝"/>
            <w:sz w:val="22"/>
          </w:rPr>
          <w:delText>3</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連絡/通知</w:t>
      </w:r>
    </w:p>
    <w:p w14:paraId="3C0FC83B" w14:textId="77777777" w:rsidR="00F83A2A" w:rsidRPr="00EF5EAA" w:rsidRDefault="00F83A2A" w:rsidP="00CD00D7">
      <w:pPr>
        <w:ind w:firstLineChars="100" w:firstLine="220"/>
        <w:rPr>
          <w:rFonts w:ascii="ＭＳ 明朝" w:eastAsia="ＭＳ 明朝" w:hAnsi="ＭＳ 明朝"/>
          <w:sz w:val="22"/>
        </w:rPr>
      </w:pPr>
      <w:r w:rsidRPr="00EF5EAA">
        <w:rPr>
          <w:rFonts w:ascii="ＭＳ 明朝" w:eastAsia="ＭＳ 明朝" w:hAnsi="ＭＳ 明朝" w:hint="eastAsia"/>
          <w:sz w:val="22"/>
        </w:rPr>
        <w:t>本</w:t>
      </w:r>
      <w:r w:rsidR="0027043B">
        <w:rPr>
          <w:rFonts w:ascii="ＭＳ 明朝" w:eastAsia="ＭＳ 明朝" w:hAnsi="ＭＳ 明朝" w:hint="eastAsia"/>
          <w:sz w:val="22"/>
        </w:rPr>
        <w:t>サイト</w:t>
      </w:r>
      <w:r w:rsidRPr="00EF5EAA">
        <w:rPr>
          <w:rFonts w:ascii="ＭＳ 明朝" w:eastAsia="ＭＳ 明朝" w:hAnsi="ＭＳ 明朝" w:hint="eastAsia"/>
          <w:sz w:val="22"/>
        </w:rPr>
        <w:t>に関する問い合わせその他</w:t>
      </w:r>
      <w:r w:rsidR="00E378BD">
        <w:rPr>
          <w:rFonts w:ascii="ＭＳ 明朝" w:eastAsia="ＭＳ 明朝" w:hAnsi="ＭＳ 明朝" w:hint="eastAsia"/>
          <w:sz w:val="22"/>
        </w:rPr>
        <w:t>利用者</w:t>
      </w:r>
      <w:r w:rsidRPr="00EF5EAA">
        <w:rPr>
          <w:rFonts w:ascii="ＭＳ 明朝" w:eastAsia="ＭＳ 明朝" w:hAnsi="ＭＳ 明朝" w:hint="eastAsia"/>
          <w:sz w:val="22"/>
        </w:rPr>
        <w:t>から当社に対する連絡又は通知、及び本規約の変更に関する通知その他当社から</w:t>
      </w:r>
      <w:r w:rsidR="00E378BD">
        <w:rPr>
          <w:rFonts w:ascii="ＭＳ 明朝" w:eastAsia="ＭＳ 明朝" w:hAnsi="ＭＳ 明朝" w:hint="eastAsia"/>
          <w:sz w:val="22"/>
        </w:rPr>
        <w:t>利用者</w:t>
      </w:r>
      <w:r w:rsidRPr="00EF5EAA">
        <w:rPr>
          <w:rFonts w:ascii="ＭＳ 明朝" w:eastAsia="ＭＳ 明朝" w:hAnsi="ＭＳ 明朝" w:hint="eastAsia"/>
          <w:sz w:val="22"/>
        </w:rPr>
        <w:t>に対する連絡又は通知は、当社の定める方法で行うものとします。</w:t>
      </w:r>
    </w:p>
    <w:p w14:paraId="448156A6" w14:textId="77777777" w:rsidR="00EF5EAA" w:rsidRPr="00EF5EAA" w:rsidRDefault="00EF5EAA" w:rsidP="00F83A2A">
      <w:pPr>
        <w:rPr>
          <w:rFonts w:ascii="ＭＳ 明朝" w:eastAsia="ＭＳ 明朝" w:hAnsi="ＭＳ 明朝"/>
          <w:sz w:val="22"/>
        </w:rPr>
      </w:pPr>
    </w:p>
    <w:p w14:paraId="30E608A1"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Pr="00EF5EAA">
        <w:rPr>
          <w:rFonts w:ascii="ＭＳ 明朝" w:eastAsia="ＭＳ 明朝" w:hAnsi="ＭＳ 明朝"/>
          <w:sz w:val="22"/>
        </w:rPr>
        <w:t>1</w:t>
      </w:r>
      <w:ins w:id="129" w:author="N&amp;A" w:date="2020-07-14T13:58:00Z">
        <w:r w:rsidR="0018729E">
          <w:rPr>
            <w:rFonts w:ascii="ＭＳ 明朝" w:eastAsia="ＭＳ 明朝" w:hAnsi="ＭＳ 明朝"/>
            <w:sz w:val="22"/>
          </w:rPr>
          <w:t>3</w:t>
        </w:r>
      </w:ins>
      <w:del w:id="130" w:author="N&amp;A" w:date="2020-07-14T13:58:00Z">
        <w:r w:rsidR="00CD00D7" w:rsidDel="0018729E">
          <w:rPr>
            <w:rFonts w:ascii="ＭＳ 明朝" w:eastAsia="ＭＳ 明朝" w:hAnsi="ＭＳ 明朝"/>
            <w:sz w:val="22"/>
          </w:rPr>
          <w:delText>4</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本規約</w:t>
      </w:r>
      <w:ins w:id="131" w:author="N&amp;A" w:date="2020-07-14T13:58:00Z">
        <w:r w:rsidR="0018729E">
          <w:rPr>
            <w:rFonts w:ascii="ＭＳ 明朝" w:eastAsia="ＭＳ 明朝" w:hAnsi="ＭＳ 明朝" w:hint="eastAsia"/>
            <w:sz w:val="22"/>
          </w:rPr>
          <w:t>に基づく地位</w:t>
        </w:r>
      </w:ins>
      <w:r w:rsidRPr="00EF5EAA">
        <w:rPr>
          <w:rFonts w:ascii="ＭＳ 明朝" w:eastAsia="ＭＳ 明朝" w:hAnsi="ＭＳ 明朝"/>
          <w:sz w:val="22"/>
        </w:rPr>
        <w:t>の譲渡等</w:t>
      </w:r>
    </w:p>
    <w:p w14:paraId="03E5D8AA" w14:textId="77777777" w:rsidR="00F83A2A" w:rsidRPr="00CD00D7" w:rsidRDefault="00A3228D">
      <w:pPr>
        <w:pStyle w:val="a9"/>
        <w:ind w:leftChars="0" w:left="0"/>
        <w:rPr>
          <w:rFonts w:ascii="ＭＳ 明朝" w:eastAsia="ＭＳ 明朝" w:hAnsi="ＭＳ 明朝"/>
          <w:sz w:val="22"/>
        </w:rPr>
        <w:pPrChange w:id="132" w:author="N&amp;A" w:date="2020-07-14T19:56:00Z">
          <w:pPr>
            <w:pStyle w:val="a9"/>
            <w:numPr>
              <w:numId w:val="21"/>
            </w:numPr>
            <w:ind w:leftChars="0" w:left="420" w:hanging="420"/>
          </w:pPr>
        </w:pPrChange>
      </w:pPr>
      <w:ins w:id="133" w:author="N&amp;A" w:date="2020-07-14T19:56:00Z">
        <w:r>
          <w:rPr>
            <w:rFonts w:ascii="ＭＳ 明朝" w:eastAsia="ＭＳ 明朝" w:hAnsi="ＭＳ 明朝" w:hint="eastAsia"/>
            <w:sz w:val="22"/>
          </w:rPr>
          <w:t xml:space="preserve">　</w:t>
        </w:r>
      </w:ins>
      <w:r w:rsidR="00E378BD" w:rsidRPr="00CD00D7">
        <w:rPr>
          <w:rFonts w:ascii="ＭＳ 明朝" w:eastAsia="ＭＳ 明朝" w:hAnsi="ＭＳ 明朝"/>
          <w:sz w:val="22"/>
        </w:rPr>
        <w:t>利用者</w:t>
      </w:r>
      <w:r w:rsidR="00F83A2A" w:rsidRPr="00CD00D7">
        <w:rPr>
          <w:rFonts w:ascii="ＭＳ 明朝" w:eastAsia="ＭＳ 明朝" w:hAnsi="ＭＳ 明朝"/>
          <w:sz w:val="22"/>
        </w:rPr>
        <w:t>は、当社の書面による事前の承諾なく、利用契約上の地位又は本規約に基づく権利若しくは義務につき、第三者に対し、譲渡、移転、担保設定、その他の処分をすることはできません。</w:t>
      </w:r>
    </w:p>
    <w:p w14:paraId="23B5B2DF" w14:textId="77777777" w:rsidR="00F83A2A" w:rsidRPr="00CD00D7" w:rsidDel="00A3228D" w:rsidRDefault="00F83A2A" w:rsidP="00CD00D7">
      <w:pPr>
        <w:pStyle w:val="a9"/>
        <w:numPr>
          <w:ilvl w:val="0"/>
          <w:numId w:val="21"/>
        </w:numPr>
        <w:ind w:leftChars="0"/>
        <w:rPr>
          <w:del w:id="134" w:author="N&amp;A" w:date="2020-07-14T19:56:00Z"/>
          <w:rFonts w:ascii="ＭＳ 明朝" w:eastAsia="ＭＳ 明朝" w:hAnsi="ＭＳ 明朝"/>
          <w:sz w:val="22"/>
        </w:rPr>
      </w:pPr>
      <w:del w:id="135" w:author="N&amp;A" w:date="2020-07-14T19:56:00Z">
        <w:r w:rsidRPr="00CD00D7" w:rsidDel="00A3228D">
          <w:rPr>
            <w:rFonts w:ascii="ＭＳ 明朝" w:eastAsia="ＭＳ 明朝" w:hAnsi="ＭＳ 明朝"/>
            <w:sz w:val="22"/>
          </w:rPr>
          <w:delText>当社は本</w:delText>
        </w:r>
        <w:r w:rsidR="0027043B" w:rsidRPr="00CD00D7" w:rsidDel="00A3228D">
          <w:rPr>
            <w:rFonts w:ascii="ＭＳ 明朝" w:eastAsia="ＭＳ 明朝" w:hAnsi="ＭＳ 明朝"/>
            <w:sz w:val="22"/>
          </w:rPr>
          <w:delText>サイト</w:delText>
        </w:r>
        <w:r w:rsidRPr="00CD00D7" w:rsidDel="00A3228D">
          <w:rPr>
            <w:rFonts w:ascii="ＭＳ 明朝" w:eastAsia="ＭＳ 明朝" w:hAnsi="ＭＳ 明朝"/>
            <w:sz w:val="22"/>
          </w:rPr>
          <w:delText>にかかる事業を他社に譲渡した場合には、当該事業譲渡に伴い利用契約上の地位、本規約に基づく権利及び義務並びに</w:delText>
        </w:r>
        <w:r w:rsidR="00E378BD" w:rsidRPr="00CD00D7" w:rsidDel="00A3228D">
          <w:rPr>
            <w:rFonts w:ascii="ＭＳ 明朝" w:eastAsia="ＭＳ 明朝" w:hAnsi="ＭＳ 明朝"/>
            <w:sz w:val="22"/>
          </w:rPr>
          <w:delText>利用者</w:delText>
        </w:r>
        <w:r w:rsidRPr="00CD00D7" w:rsidDel="00A3228D">
          <w:rPr>
            <w:rFonts w:ascii="ＭＳ 明朝" w:eastAsia="ＭＳ 明朝" w:hAnsi="ＭＳ 明朝"/>
            <w:sz w:val="22"/>
          </w:rPr>
          <w:delText>の登録情報その他の顧客情報を当該事業譲渡の譲受人に譲渡することができるものとし、</w:delText>
        </w:r>
        <w:r w:rsidR="00E378BD" w:rsidRPr="00CD00D7" w:rsidDel="00A3228D">
          <w:rPr>
            <w:rFonts w:ascii="ＭＳ 明朝" w:eastAsia="ＭＳ 明朝" w:hAnsi="ＭＳ 明朝"/>
            <w:sz w:val="22"/>
          </w:rPr>
          <w:delText>利用者</w:delText>
        </w:r>
        <w:r w:rsidRPr="00CD00D7" w:rsidDel="00A3228D">
          <w:rPr>
            <w:rFonts w:ascii="ＭＳ 明朝" w:eastAsia="ＭＳ 明朝" w:hAnsi="ＭＳ 明朝"/>
            <w:sz w:val="22"/>
          </w:rPr>
          <w:delText>は、かかる譲渡につき本項において予め同意したものとします。なお、本項に定める事業譲渡には、事業譲渡のみならず、会社分割その他事業が移転するあらゆる場合を含むものとします。</w:delText>
        </w:r>
      </w:del>
    </w:p>
    <w:p w14:paraId="0C9BE8EF" w14:textId="77777777" w:rsidR="00EF5EAA" w:rsidRPr="00EF5EAA" w:rsidRDefault="00EF5EAA" w:rsidP="00F83A2A">
      <w:pPr>
        <w:rPr>
          <w:rFonts w:ascii="ＭＳ 明朝" w:eastAsia="ＭＳ 明朝" w:hAnsi="ＭＳ 明朝"/>
          <w:sz w:val="22"/>
        </w:rPr>
      </w:pPr>
    </w:p>
    <w:p w14:paraId="5443DD15"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Pr="00EF5EAA">
        <w:rPr>
          <w:rFonts w:ascii="ＭＳ 明朝" w:eastAsia="ＭＳ 明朝" w:hAnsi="ＭＳ 明朝"/>
          <w:sz w:val="22"/>
        </w:rPr>
        <w:t>1</w:t>
      </w:r>
      <w:ins w:id="136" w:author="N&amp;A" w:date="2020-07-14T13:59:00Z">
        <w:r w:rsidR="0018729E">
          <w:rPr>
            <w:rFonts w:ascii="ＭＳ 明朝" w:eastAsia="ＭＳ 明朝" w:hAnsi="ＭＳ 明朝"/>
            <w:sz w:val="22"/>
          </w:rPr>
          <w:t>4</w:t>
        </w:r>
      </w:ins>
      <w:del w:id="137" w:author="N&amp;A" w:date="2020-07-14T13:59:00Z">
        <w:r w:rsidR="00CD00D7" w:rsidDel="0018729E">
          <w:rPr>
            <w:rFonts w:ascii="ＭＳ 明朝" w:eastAsia="ＭＳ 明朝" w:hAnsi="ＭＳ 明朝" w:hint="eastAsia"/>
            <w:sz w:val="22"/>
          </w:rPr>
          <w:delText>5</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分離可能性</w:t>
      </w:r>
    </w:p>
    <w:p w14:paraId="4A855AAD" w14:textId="77777777" w:rsidR="00F83A2A" w:rsidRPr="00EF5EAA" w:rsidDel="009D2A2A" w:rsidRDefault="00F83A2A" w:rsidP="00CD00D7">
      <w:pPr>
        <w:ind w:firstLineChars="100" w:firstLine="220"/>
        <w:rPr>
          <w:del w:id="138" w:author="Ishiwata Hiroichiro" w:date="2020-07-24T18:12:00Z"/>
          <w:rFonts w:ascii="ＭＳ 明朝" w:eastAsia="ＭＳ 明朝" w:hAnsi="ＭＳ 明朝"/>
          <w:sz w:val="22"/>
        </w:rPr>
      </w:pPr>
      <w:r w:rsidRPr="00EF5EAA">
        <w:rPr>
          <w:rFonts w:ascii="ＭＳ 明朝" w:eastAsia="ＭＳ 明朝" w:hAnsi="ＭＳ 明朝" w:hint="eastAsia"/>
          <w:sz w:val="22"/>
        </w:rPr>
        <w:t>本規約のいずれかの条項又はその一部が、消費者契約法その他の法令等により</w:t>
      </w:r>
      <w:r w:rsidRPr="00EF5EAA">
        <w:rPr>
          <w:rFonts w:ascii="ＭＳ 明朝" w:eastAsia="ＭＳ 明朝" w:hAnsi="ＭＳ 明朝"/>
          <w:sz w:val="22"/>
        </w:rPr>
        <w:t>無効又は執行不能と判断された場合であっても、本規約の残りの規定及び一部が無効又は執行不能と判断された規定の残りの部分は、継続して</w:t>
      </w:r>
      <w:r w:rsidRPr="00B71B25">
        <w:rPr>
          <w:rFonts w:ascii="ＭＳ 明朝" w:eastAsia="ＭＳ 明朝" w:hAnsi="ＭＳ 明朝"/>
          <w:sz w:val="22"/>
        </w:rPr>
        <w:t>完全に効力を有し、当社及び</w:t>
      </w:r>
      <w:r w:rsidR="00E378BD">
        <w:rPr>
          <w:rFonts w:ascii="ＭＳ 明朝" w:eastAsia="ＭＳ 明朝" w:hAnsi="ＭＳ 明朝"/>
          <w:sz w:val="22"/>
        </w:rPr>
        <w:t>利用者</w:t>
      </w:r>
      <w:r w:rsidRPr="00B71B25">
        <w:rPr>
          <w:rFonts w:ascii="ＭＳ 明朝" w:eastAsia="ＭＳ 明朝" w:hAnsi="ＭＳ 明朝"/>
          <w:sz w:val="22"/>
        </w:rPr>
        <w:t>は、当該無効若しくは執行不能の条項</w:t>
      </w:r>
      <w:r w:rsidR="00997F1B" w:rsidRPr="00B71B25">
        <w:rPr>
          <w:rFonts w:ascii="ＭＳ 明朝" w:eastAsia="ＭＳ 明朝" w:hAnsi="ＭＳ 明朝" w:hint="eastAsia"/>
          <w:sz w:val="22"/>
        </w:rPr>
        <w:t>の</w:t>
      </w:r>
      <w:r w:rsidR="00A333BE" w:rsidRPr="00B71B25">
        <w:rPr>
          <w:rFonts w:ascii="ＭＳ 明朝" w:eastAsia="ＭＳ 明朝" w:hAnsi="ＭＳ 明朝" w:hint="eastAsia"/>
          <w:sz w:val="22"/>
        </w:rPr>
        <w:t>全部</w:t>
      </w:r>
      <w:r w:rsidRPr="00B71B25">
        <w:rPr>
          <w:rFonts w:ascii="ＭＳ 明朝" w:eastAsia="ＭＳ 明朝" w:hAnsi="ＭＳ 明朝"/>
          <w:sz w:val="22"/>
        </w:rPr>
        <w:t>又は</w:t>
      </w:r>
      <w:r w:rsidR="00A333BE" w:rsidRPr="00B71B25">
        <w:rPr>
          <w:rFonts w:ascii="ＭＳ 明朝" w:eastAsia="ＭＳ 明朝" w:hAnsi="ＭＳ 明朝" w:hint="eastAsia"/>
          <w:sz w:val="22"/>
        </w:rPr>
        <w:t>一</w:t>
      </w:r>
      <w:r w:rsidRPr="00B71B25">
        <w:rPr>
          <w:rFonts w:ascii="ＭＳ 明朝" w:eastAsia="ＭＳ 明朝" w:hAnsi="ＭＳ 明朝"/>
          <w:sz w:val="22"/>
        </w:rPr>
        <w:t>部を</w:t>
      </w:r>
      <w:r w:rsidR="00A333BE" w:rsidRPr="00B71B25">
        <w:rPr>
          <w:rFonts w:ascii="ＭＳ 明朝" w:eastAsia="ＭＳ 明朝" w:hAnsi="ＭＳ 明朝" w:hint="eastAsia"/>
          <w:sz w:val="22"/>
        </w:rPr>
        <w:t>、</w:t>
      </w:r>
      <w:r w:rsidRPr="00B71B25">
        <w:rPr>
          <w:rFonts w:ascii="ＭＳ 明朝" w:eastAsia="ＭＳ 明朝" w:hAnsi="ＭＳ 明朝"/>
          <w:sz w:val="22"/>
        </w:rPr>
        <w:t>適法とし、執行力を持たせるために必要な範囲で修正</w:t>
      </w:r>
      <w:r w:rsidR="00A333BE" w:rsidRPr="00B71B25">
        <w:rPr>
          <w:rFonts w:ascii="ＭＳ 明朝" w:eastAsia="ＭＳ 明朝" w:hAnsi="ＭＳ 明朝" w:hint="eastAsia"/>
          <w:sz w:val="22"/>
        </w:rPr>
        <w:t>することにより</w:t>
      </w:r>
      <w:r w:rsidRPr="00B71B25">
        <w:rPr>
          <w:rFonts w:ascii="ＭＳ 明朝" w:eastAsia="ＭＳ 明朝" w:hAnsi="ＭＳ 明朝"/>
          <w:sz w:val="22"/>
        </w:rPr>
        <w:t>、当該無効若しくは執行不能な条項</w:t>
      </w:r>
      <w:r w:rsidR="00A333BE" w:rsidRPr="00B71B25">
        <w:rPr>
          <w:rFonts w:ascii="ＭＳ 明朝" w:eastAsia="ＭＳ 明朝" w:hAnsi="ＭＳ 明朝" w:hint="eastAsia"/>
          <w:sz w:val="22"/>
        </w:rPr>
        <w:t>の全部</w:t>
      </w:r>
      <w:r w:rsidRPr="00B71B25">
        <w:rPr>
          <w:rFonts w:ascii="ＭＳ 明朝" w:eastAsia="ＭＳ 明朝" w:hAnsi="ＭＳ 明朝"/>
          <w:sz w:val="22"/>
        </w:rPr>
        <w:t>又は</w:t>
      </w:r>
      <w:r w:rsidR="00A333BE" w:rsidRPr="00B71B25">
        <w:rPr>
          <w:rFonts w:ascii="ＭＳ 明朝" w:eastAsia="ＭＳ 明朝" w:hAnsi="ＭＳ 明朝" w:hint="eastAsia"/>
          <w:sz w:val="22"/>
        </w:rPr>
        <w:t>一</w:t>
      </w:r>
      <w:r w:rsidRPr="00B71B25">
        <w:rPr>
          <w:rFonts w:ascii="ＭＳ 明朝" w:eastAsia="ＭＳ 明朝" w:hAnsi="ＭＳ 明朝"/>
          <w:sz w:val="22"/>
        </w:rPr>
        <w:t>部の趣旨並びに法律的及び経済的に同等の効果を</w:t>
      </w:r>
      <w:r w:rsidRPr="00EF5EAA">
        <w:rPr>
          <w:rFonts w:ascii="ＭＳ 明朝" w:eastAsia="ＭＳ 明朝" w:hAnsi="ＭＳ 明朝"/>
          <w:sz w:val="22"/>
        </w:rPr>
        <w:t>確保できるように努めるものとします。</w:t>
      </w:r>
    </w:p>
    <w:p w14:paraId="78F475D6" w14:textId="77777777" w:rsidR="00EF5EAA" w:rsidRPr="00EF5EAA" w:rsidRDefault="00EF5EAA" w:rsidP="009D2A2A">
      <w:pPr>
        <w:ind w:firstLineChars="100" w:firstLine="220"/>
        <w:rPr>
          <w:rFonts w:ascii="ＭＳ 明朝" w:eastAsia="ＭＳ 明朝" w:hAnsi="ＭＳ 明朝" w:hint="eastAsia"/>
          <w:sz w:val="22"/>
        </w:rPr>
        <w:pPrChange w:id="139" w:author="Ishiwata Hiroichiro" w:date="2020-07-24T18:12:00Z">
          <w:pPr/>
        </w:pPrChange>
      </w:pPr>
    </w:p>
    <w:p w14:paraId="55598E86" w14:textId="77777777" w:rsidR="00F83A2A" w:rsidRPr="00EF5EAA" w:rsidDel="00941BF2" w:rsidRDefault="00F83A2A" w:rsidP="00F83A2A">
      <w:pPr>
        <w:rPr>
          <w:del w:id="140" w:author="N&amp;A" w:date="2020-07-14T14:04:00Z"/>
          <w:rFonts w:ascii="ＭＳ 明朝" w:eastAsia="ＭＳ 明朝" w:hAnsi="ＭＳ 明朝"/>
          <w:sz w:val="22"/>
        </w:rPr>
      </w:pPr>
      <w:del w:id="141" w:author="N&amp;A" w:date="2020-07-14T14:04:00Z">
        <w:r w:rsidRPr="00191518" w:rsidDel="00941BF2">
          <w:rPr>
            <w:rFonts w:ascii="ＭＳ 明朝" w:eastAsia="ＭＳ 明朝" w:hAnsi="ＭＳ 明朝" w:hint="eastAsia"/>
            <w:sz w:val="22"/>
          </w:rPr>
          <w:lastRenderedPageBreak/>
          <w:delText>第</w:delText>
        </w:r>
        <w:r w:rsidR="00CD00D7" w:rsidRPr="00191518" w:rsidDel="00941BF2">
          <w:rPr>
            <w:rFonts w:ascii="ＭＳ 明朝" w:eastAsia="ＭＳ 明朝" w:hAnsi="ＭＳ 明朝"/>
            <w:sz w:val="22"/>
          </w:rPr>
          <w:delText>1</w:delText>
        </w:r>
      </w:del>
      <w:del w:id="142" w:author="N&amp;A" w:date="2020-07-14T13:59:00Z">
        <w:r w:rsidR="00CD00D7" w:rsidRPr="00191518" w:rsidDel="0018729E">
          <w:rPr>
            <w:rFonts w:ascii="ＭＳ 明朝" w:eastAsia="ＭＳ 明朝" w:hAnsi="ＭＳ 明朝"/>
            <w:sz w:val="22"/>
          </w:rPr>
          <w:delText>6</w:delText>
        </w:r>
      </w:del>
      <w:del w:id="143" w:author="N&amp;A" w:date="2020-07-14T14:04:00Z">
        <w:r w:rsidRPr="00191518" w:rsidDel="00941BF2">
          <w:rPr>
            <w:rFonts w:ascii="ＭＳ 明朝" w:eastAsia="ＭＳ 明朝" w:hAnsi="ＭＳ 明朝"/>
            <w:sz w:val="22"/>
          </w:rPr>
          <w:delText>条</w:delText>
        </w:r>
        <w:r w:rsidR="009B5525" w:rsidRPr="00191518" w:rsidDel="00941BF2">
          <w:rPr>
            <w:rFonts w:ascii="ＭＳ 明朝" w:eastAsia="ＭＳ 明朝" w:hAnsi="ＭＳ 明朝" w:hint="eastAsia"/>
            <w:sz w:val="22"/>
          </w:rPr>
          <w:delText xml:space="preserve">　</w:delText>
        </w:r>
        <w:r w:rsidRPr="00191518" w:rsidDel="00941BF2">
          <w:rPr>
            <w:rFonts w:ascii="ＭＳ 明朝" w:eastAsia="ＭＳ 明朝" w:hAnsi="ＭＳ 明朝"/>
            <w:sz w:val="22"/>
          </w:rPr>
          <w:delText>存続規定</w:delText>
        </w:r>
      </w:del>
    </w:p>
    <w:p w14:paraId="67BD8737" w14:textId="77777777" w:rsidR="00F83A2A" w:rsidDel="009D2A2A" w:rsidRDefault="00F83A2A" w:rsidP="00F83A2A">
      <w:pPr>
        <w:rPr>
          <w:del w:id="144" w:author="Ishiwata Hiroichiro" w:date="2020-07-24T18:11:00Z"/>
          <w:rFonts w:ascii="ＭＳ 明朝" w:eastAsia="ＭＳ 明朝" w:hAnsi="ＭＳ 明朝"/>
          <w:sz w:val="22"/>
        </w:rPr>
      </w:pPr>
      <w:del w:id="145" w:author="Ishiwata Hiroichiro" w:date="2020-07-24T18:11:00Z">
        <w:r w:rsidRPr="00EF5EAA" w:rsidDel="009D2A2A">
          <w:rPr>
            <w:rFonts w:ascii="ＭＳ 明朝" w:eastAsia="ＭＳ 明朝" w:hAnsi="ＭＳ 明朝" w:hint="eastAsia"/>
            <w:sz w:val="22"/>
          </w:rPr>
          <w:delText>第</w:delText>
        </w:r>
        <w:r w:rsidR="00191518" w:rsidDel="009D2A2A">
          <w:rPr>
            <w:rFonts w:ascii="ＭＳ 明朝" w:eastAsia="ＭＳ 明朝" w:hAnsi="ＭＳ 明朝" w:hint="eastAsia"/>
            <w:sz w:val="22"/>
          </w:rPr>
          <w:delText>4</w:delText>
        </w:r>
        <w:r w:rsidRPr="00EF5EAA" w:rsidDel="009D2A2A">
          <w:rPr>
            <w:rFonts w:ascii="ＭＳ 明朝" w:eastAsia="ＭＳ 明朝" w:hAnsi="ＭＳ 明朝"/>
            <w:sz w:val="22"/>
          </w:rPr>
          <w:delText>条第</w:delText>
        </w:r>
        <w:r w:rsidR="00191518" w:rsidDel="009D2A2A">
          <w:rPr>
            <w:rFonts w:ascii="ＭＳ 明朝" w:eastAsia="ＭＳ 明朝" w:hAnsi="ＭＳ 明朝"/>
            <w:sz w:val="22"/>
          </w:rPr>
          <w:delText>2</w:delText>
        </w:r>
        <w:r w:rsidRPr="00EF5EAA" w:rsidDel="009D2A2A">
          <w:rPr>
            <w:rFonts w:ascii="ＭＳ 明朝" w:eastAsia="ＭＳ 明朝" w:hAnsi="ＭＳ 明朝"/>
            <w:sz w:val="22"/>
          </w:rPr>
          <w:delText>項、第</w:delText>
        </w:r>
        <w:r w:rsidR="00191518" w:rsidDel="009D2A2A">
          <w:rPr>
            <w:rFonts w:ascii="ＭＳ 明朝" w:eastAsia="ＭＳ 明朝" w:hAnsi="ＭＳ 明朝"/>
            <w:sz w:val="22"/>
          </w:rPr>
          <w:delText>5</w:delText>
        </w:r>
        <w:r w:rsidRPr="00EF5EAA" w:rsidDel="009D2A2A">
          <w:rPr>
            <w:rFonts w:ascii="ＭＳ 明朝" w:eastAsia="ＭＳ 明朝" w:hAnsi="ＭＳ 明朝"/>
            <w:sz w:val="22"/>
          </w:rPr>
          <w:delText>条第</w:delText>
        </w:r>
        <w:r w:rsidR="00191518" w:rsidDel="009D2A2A">
          <w:rPr>
            <w:rFonts w:ascii="ＭＳ 明朝" w:eastAsia="ＭＳ 明朝" w:hAnsi="ＭＳ 明朝"/>
            <w:sz w:val="22"/>
          </w:rPr>
          <w:delText>3</w:delText>
        </w:r>
        <w:r w:rsidRPr="00EF5EAA" w:rsidDel="009D2A2A">
          <w:rPr>
            <w:rFonts w:ascii="ＭＳ 明朝" w:eastAsia="ＭＳ 明朝" w:hAnsi="ＭＳ 明朝"/>
            <w:sz w:val="22"/>
          </w:rPr>
          <w:delText>項、</w:delText>
        </w:r>
        <w:r w:rsidR="00191518" w:rsidDel="009D2A2A">
          <w:rPr>
            <w:rFonts w:ascii="ＭＳ 明朝" w:eastAsia="ＭＳ 明朝" w:hAnsi="ＭＳ 明朝" w:hint="eastAsia"/>
            <w:sz w:val="22"/>
          </w:rPr>
          <w:delText>第6条</w:delText>
        </w:r>
        <w:r w:rsidRPr="00EF5EAA" w:rsidDel="009D2A2A">
          <w:rPr>
            <w:rFonts w:ascii="ＭＳ 明朝" w:eastAsia="ＭＳ 明朝" w:hAnsi="ＭＳ 明朝"/>
            <w:sz w:val="22"/>
          </w:rPr>
          <w:delText>から第1</w:delText>
        </w:r>
        <w:r w:rsidR="00191518" w:rsidDel="009D2A2A">
          <w:rPr>
            <w:rFonts w:ascii="ＭＳ 明朝" w:eastAsia="ＭＳ 明朝" w:hAnsi="ＭＳ 明朝"/>
            <w:sz w:val="22"/>
          </w:rPr>
          <w:delText>0</w:delText>
        </w:r>
        <w:r w:rsidRPr="00EF5EAA" w:rsidDel="009D2A2A">
          <w:rPr>
            <w:rFonts w:ascii="ＭＳ 明朝" w:eastAsia="ＭＳ 明朝" w:hAnsi="ＭＳ 明朝"/>
            <w:sz w:val="22"/>
          </w:rPr>
          <w:delText>条まで、並びに第1</w:delText>
        </w:r>
        <w:r w:rsidR="00191518" w:rsidDel="009D2A2A">
          <w:rPr>
            <w:rFonts w:ascii="ＭＳ 明朝" w:eastAsia="ＭＳ 明朝" w:hAnsi="ＭＳ 明朝"/>
            <w:sz w:val="22"/>
          </w:rPr>
          <w:delText>3</w:delText>
        </w:r>
        <w:r w:rsidRPr="00EF5EAA" w:rsidDel="009D2A2A">
          <w:rPr>
            <w:rFonts w:ascii="ＭＳ 明朝" w:eastAsia="ＭＳ 明朝" w:hAnsi="ＭＳ 明朝"/>
            <w:sz w:val="22"/>
          </w:rPr>
          <w:delText>条から第</w:delText>
        </w:r>
        <w:r w:rsidR="00191518" w:rsidDel="009D2A2A">
          <w:rPr>
            <w:rFonts w:ascii="ＭＳ 明朝" w:eastAsia="ＭＳ 明朝" w:hAnsi="ＭＳ 明朝" w:hint="eastAsia"/>
            <w:sz w:val="22"/>
          </w:rPr>
          <w:delText>1</w:delText>
        </w:r>
        <w:r w:rsidR="00191518" w:rsidDel="009D2A2A">
          <w:rPr>
            <w:rFonts w:ascii="ＭＳ 明朝" w:eastAsia="ＭＳ 明朝" w:hAnsi="ＭＳ 明朝"/>
            <w:sz w:val="22"/>
          </w:rPr>
          <w:delText>8</w:delText>
        </w:r>
        <w:r w:rsidRPr="00EF5EAA" w:rsidDel="009D2A2A">
          <w:rPr>
            <w:rFonts w:ascii="ＭＳ 明朝" w:eastAsia="ＭＳ 明朝" w:hAnsi="ＭＳ 明朝"/>
            <w:sz w:val="22"/>
          </w:rPr>
          <w:delText>条までの規定は利用契約の終了後も有効に存続するものとします。但し、第1</w:delText>
        </w:r>
        <w:r w:rsidR="00191518" w:rsidDel="009D2A2A">
          <w:rPr>
            <w:rFonts w:ascii="ＭＳ 明朝" w:eastAsia="ＭＳ 明朝" w:hAnsi="ＭＳ 明朝" w:hint="eastAsia"/>
            <w:sz w:val="22"/>
          </w:rPr>
          <w:delText>0</w:delText>
        </w:r>
        <w:r w:rsidRPr="00EF5EAA" w:rsidDel="009D2A2A">
          <w:rPr>
            <w:rFonts w:ascii="ＭＳ 明朝" w:eastAsia="ＭＳ 明朝" w:hAnsi="ＭＳ 明朝"/>
            <w:sz w:val="22"/>
          </w:rPr>
          <w:delText>条については、利用契約終了後3年間に限り存続するものとします。</w:delText>
        </w:r>
      </w:del>
      <w:ins w:id="146" w:author="N&amp;A" w:date="2020-07-14T14:04:00Z">
        <w:del w:id="147" w:author="Ishiwata Hiroichiro" w:date="2020-07-24T18:11:00Z">
          <w:r w:rsidR="00941BF2" w:rsidRPr="00195F05" w:rsidDel="009D2A2A">
            <w:rPr>
              <w:rFonts w:ascii="ＭＳ 明朝" w:eastAsia="ＭＳ 明朝" w:hAnsi="ＭＳ 明朝" w:hint="eastAsia"/>
              <w:sz w:val="22"/>
              <w:highlight w:val="green"/>
            </w:rPr>
            <w:delText>【N&amp;A：</w:delText>
          </w:r>
        </w:del>
      </w:ins>
      <w:ins w:id="148" w:author="N&amp;A" w:date="2020-07-14T14:05:00Z">
        <w:del w:id="149" w:author="Ishiwata Hiroichiro" w:date="2020-07-24T18:11:00Z">
          <w:r w:rsidR="00941BF2" w:rsidDel="009D2A2A">
            <w:rPr>
              <w:rFonts w:ascii="ＭＳ 明朝" w:eastAsia="ＭＳ 明朝" w:hAnsi="ＭＳ 明朝" w:hint="eastAsia"/>
              <w:sz w:val="22"/>
              <w:highlight w:val="green"/>
            </w:rPr>
            <w:delText>検証サイトの利用者は登録等は必要ないものと理解しておりますので、登録期間に対応して利用契約が</w:delText>
          </w:r>
        </w:del>
      </w:ins>
      <w:ins w:id="150" w:author="N&amp;A" w:date="2020-07-14T14:06:00Z">
        <w:del w:id="151" w:author="Ishiwata Hiroichiro" w:date="2020-07-24T18:11:00Z">
          <w:r w:rsidR="00941BF2" w:rsidDel="009D2A2A">
            <w:rPr>
              <w:rFonts w:ascii="ＭＳ 明朝" w:eastAsia="ＭＳ 明朝" w:hAnsi="ＭＳ 明朝" w:hint="eastAsia"/>
              <w:sz w:val="22"/>
              <w:highlight w:val="green"/>
            </w:rPr>
            <w:delText>存続することを前提にした、本規定は削除しております。】</w:delText>
          </w:r>
        </w:del>
      </w:ins>
    </w:p>
    <w:p w14:paraId="6CF92F55" w14:textId="77777777" w:rsidR="00FA4156" w:rsidRDefault="00FA4156" w:rsidP="00F83A2A">
      <w:pPr>
        <w:rPr>
          <w:ins w:id="152" w:author="N&amp;A" w:date="2020-07-15T17:17:00Z"/>
          <w:rFonts w:ascii="ＭＳ 明朝" w:eastAsia="ＭＳ 明朝" w:hAnsi="ＭＳ 明朝"/>
          <w:sz w:val="22"/>
        </w:rPr>
      </w:pPr>
    </w:p>
    <w:p w14:paraId="2E99AE5D" w14:textId="77777777" w:rsidR="00EF5EAA" w:rsidRPr="00EF5EAA" w:rsidDel="00941BF2" w:rsidRDefault="00EF5EAA" w:rsidP="00F83A2A">
      <w:pPr>
        <w:rPr>
          <w:del w:id="153" w:author="N&amp;A" w:date="2020-07-14T14:04:00Z"/>
          <w:rFonts w:ascii="ＭＳ 明朝" w:eastAsia="ＭＳ 明朝" w:hAnsi="ＭＳ 明朝"/>
          <w:sz w:val="22"/>
        </w:rPr>
      </w:pPr>
    </w:p>
    <w:p w14:paraId="58C30192"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CD00D7">
        <w:rPr>
          <w:rFonts w:ascii="ＭＳ 明朝" w:eastAsia="ＭＳ 明朝" w:hAnsi="ＭＳ 明朝"/>
          <w:sz w:val="22"/>
        </w:rPr>
        <w:t>1</w:t>
      </w:r>
      <w:ins w:id="154" w:author="N&amp;A" w:date="2020-07-14T14:04:00Z">
        <w:r w:rsidR="00941BF2">
          <w:rPr>
            <w:rFonts w:ascii="ＭＳ 明朝" w:eastAsia="ＭＳ 明朝" w:hAnsi="ＭＳ 明朝" w:hint="eastAsia"/>
            <w:sz w:val="22"/>
          </w:rPr>
          <w:t>5</w:t>
        </w:r>
      </w:ins>
      <w:del w:id="155" w:author="N&amp;A" w:date="2020-07-14T14:04:00Z">
        <w:r w:rsidR="00CD00D7" w:rsidDel="00941BF2">
          <w:rPr>
            <w:rFonts w:ascii="ＭＳ 明朝" w:eastAsia="ＭＳ 明朝" w:hAnsi="ＭＳ 明朝"/>
            <w:sz w:val="22"/>
          </w:rPr>
          <w:delText>7</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準拠法及び管轄裁判所</w:t>
      </w:r>
    </w:p>
    <w:p w14:paraId="4C202B6F" w14:textId="77777777" w:rsidR="00F83A2A" w:rsidRPr="00EF5EAA" w:rsidRDefault="00F83A2A" w:rsidP="00CD00D7">
      <w:pPr>
        <w:ind w:firstLineChars="100" w:firstLine="220"/>
        <w:rPr>
          <w:rFonts w:ascii="ＭＳ 明朝" w:eastAsia="ＭＳ 明朝" w:hAnsi="ＭＳ 明朝"/>
          <w:sz w:val="22"/>
        </w:rPr>
      </w:pPr>
      <w:r w:rsidRPr="00EF5EAA">
        <w:rPr>
          <w:rFonts w:ascii="ＭＳ 明朝" w:eastAsia="ＭＳ 明朝" w:hAnsi="ＭＳ 明朝" w:hint="eastAsia"/>
          <w:sz w:val="22"/>
        </w:rPr>
        <w:t>本規約の準拠法は日本法とし、本規約に起因し又は関連する一切の紛争については、東京地方裁判所を第一審の専属的合意管轄裁判所とします。</w:t>
      </w:r>
    </w:p>
    <w:p w14:paraId="092F22A9" w14:textId="77777777" w:rsidR="00EF5EAA" w:rsidRDefault="00EF5EAA" w:rsidP="00F83A2A">
      <w:pPr>
        <w:rPr>
          <w:rFonts w:ascii="ＭＳ 明朝" w:eastAsia="ＭＳ 明朝" w:hAnsi="ＭＳ 明朝"/>
          <w:sz w:val="22"/>
        </w:rPr>
      </w:pPr>
    </w:p>
    <w:p w14:paraId="70515EFF" w14:textId="77777777" w:rsidR="00F83A2A" w:rsidRPr="00EF5EAA" w:rsidRDefault="00F83A2A" w:rsidP="00F83A2A">
      <w:pPr>
        <w:rPr>
          <w:rFonts w:ascii="ＭＳ 明朝" w:eastAsia="ＭＳ 明朝" w:hAnsi="ＭＳ 明朝"/>
          <w:sz w:val="22"/>
        </w:rPr>
      </w:pPr>
      <w:r w:rsidRPr="00EF5EAA">
        <w:rPr>
          <w:rFonts w:ascii="ＭＳ 明朝" w:eastAsia="ＭＳ 明朝" w:hAnsi="ＭＳ 明朝" w:hint="eastAsia"/>
          <w:sz w:val="22"/>
        </w:rPr>
        <w:t>第</w:t>
      </w:r>
      <w:r w:rsidR="00CD00D7">
        <w:rPr>
          <w:rFonts w:ascii="ＭＳ 明朝" w:eastAsia="ＭＳ 明朝" w:hAnsi="ＭＳ 明朝"/>
          <w:sz w:val="22"/>
        </w:rPr>
        <w:t>1</w:t>
      </w:r>
      <w:ins w:id="156" w:author="N&amp;A" w:date="2020-07-14T14:04:00Z">
        <w:r w:rsidR="00941BF2">
          <w:rPr>
            <w:rFonts w:ascii="ＭＳ 明朝" w:eastAsia="ＭＳ 明朝" w:hAnsi="ＭＳ 明朝"/>
            <w:sz w:val="22"/>
          </w:rPr>
          <w:t>6</w:t>
        </w:r>
      </w:ins>
      <w:del w:id="157" w:author="N&amp;A" w:date="2020-07-14T14:04:00Z">
        <w:r w:rsidR="00CD00D7" w:rsidDel="00941BF2">
          <w:rPr>
            <w:rFonts w:ascii="ＭＳ 明朝" w:eastAsia="ＭＳ 明朝" w:hAnsi="ＭＳ 明朝"/>
            <w:sz w:val="22"/>
          </w:rPr>
          <w:delText>8</w:delText>
        </w:r>
      </w:del>
      <w:r w:rsidRPr="00EF5EAA">
        <w:rPr>
          <w:rFonts w:ascii="ＭＳ 明朝" w:eastAsia="ＭＳ 明朝" w:hAnsi="ＭＳ 明朝"/>
          <w:sz w:val="22"/>
        </w:rPr>
        <w:t>条</w:t>
      </w:r>
      <w:r w:rsidR="009B5525">
        <w:rPr>
          <w:rFonts w:ascii="ＭＳ 明朝" w:eastAsia="ＭＳ 明朝" w:hAnsi="ＭＳ 明朝" w:hint="eastAsia"/>
          <w:sz w:val="22"/>
        </w:rPr>
        <w:t xml:space="preserve">　</w:t>
      </w:r>
      <w:r w:rsidRPr="00EF5EAA">
        <w:rPr>
          <w:rFonts w:ascii="ＭＳ 明朝" w:eastAsia="ＭＳ 明朝" w:hAnsi="ＭＳ 明朝"/>
          <w:sz w:val="22"/>
        </w:rPr>
        <w:t>協議解決</w:t>
      </w:r>
    </w:p>
    <w:p w14:paraId="7CB63FEA" w14:textId="77777777" w:rsidR="00F83A2A" w:rsidRPr="00EF5EAA" w:rsidRDefault="00F83A2A" w:rsidP="00CD00D7">
      <w:pPr>
        <w:ind w:firstLineChars="100" w:firstLine="220"/>
        <w:rPr>
          <w:rFonts w:ascii="ＭＳ 明朝" w:eastAsia="ＭＳ 明朝" w:hAnsi="ＭＳ 明朝"/>
          <w:sz w:val="22"/>
        </w:rPr>
      </w:pPr>
      <w:r w:rsidRPr="00EF5EAA">
        <w:rPr>
          <w:rFonts w:ascii="ＭＳ 明朝" w:eastAsia="ＭＳ 明朝" w:hAnsi="ＭＳ 明朝" w:hint="eastAsia"/>
          <w:sz w:val="22"/>
        </w:rPr>
        <w:t>当社及び</w:t>
      </w:r>
      <w:r w:rsidR="00E378BD">
        <w:rPr>
          <w:rFonts w:ascii="ＭＳ 明朝" w:eastAsia="ＭＳ 明朝" w:hAnsi="ＭＳ 明朝" w:hint="eastAsia"/>
          <w:sz w:val="22"/>
        </w:rPr>
        <w:t>利用者</w:t>
      </w:r>
      <w:r w:rsidRPr="00EF5EAA">
        <w:rPr>
          <w:rFonts w:ascii="ＭＳ 明朝" w:eastAsia="ＭＳ 明朝" w:hAnsi="ＭＳ 明朝" w:hint="eastAsia"/>
          <w:sz w:val="22"/>
        </w:rPr>
        <w:t>は、本規約に定めのない事項又は本規約の解釈に疑義が生じた場合には、互いに信義誠実の原則に従って協議の上速やかに解決を図るものとします。</w:t>
      </w:r>
    </w:p>
    <w:p w14:paraId="76BEE7C5" w14:textId="77777777" w:rsidR="00F83A2A" w:rsidRPr="00EF5EAA" w:rsidRDefault="00F83A2A" w:rsidP="00F83A2A">
      <w:pPr>
        <w:rPr>
          <w:rFonts w:ascii="ＭＳ 明朝" w:eastAsia="ＭＳ 明朝" w:hAnsi="ＭＳ 明朝"/>
          <w:sz w:val="22"/>
        </w:rPr>
      </w:pPr>
    </w:p>
    <w:p w14:paraId="14CE62D6" w14:textId="77777777" w:rsidR="00F83A2A" w:rsidRPr="00EF5EAA" w:rsidRDefault="00F83A2A" w:rsidP="00F83A2A">
      <w:pPr>
        <w:rPr>
          <w:rFonts w:ascii="ＭＳ 明朝" w:eastAsia="ＭＳ 明朝" w:hAnsi="ＭＳ 明朝"/>
          <w:sz w:val="22"/>
        </w:rPr>
      </w:pPr>
    </w:p>
    <w:p w14:paraId="4CB25F5E" w14:textId="77777777" w:rsidR="00F83A2A" w:rsidRDefault="00F83A2A">
      <w:r w:rsidRPr="00EF5EAA">
        <w:rPr>
          <w:rFonts w:ascii="ＭＳ 明朝" w:eastAsia="ＭＳ 明朝" w:hAnsi="ＭＳ 明朝" w:hint="eastAsia"/>
          <w:sz w:val="22"/>
        </w:rPr>
        <w:t>【</w:t>
      </w:r>
      <w:r w:rsidR="00A810CB" w:rsidRPr="00EF5EAA">
        <w:rPr>
          <w:rFonts w:ascii="ＭＳ 明朝" w:eastAsia="ＭＳ 明朝" w:hAnsi="ＭＳ 明朝" w:hint="eastAsia"/>
          <w:sz w:val="22"/>
        </w:rPr>
        <w:t>2</w:t>
      </w:r>
      <w:r w:rsidR="00A810CB" w:rsidRPr="00EF5EAA">
        <w:rPr>
          <w:rFonts w:ascii="ＭＳ 明朝" w:eastAsia="ＭＳ 明朝" w:hAnsi="ＭＳ 明朝"/>
          <w:sz w:val="22"/>
        </w:rPr>
        <w:t>020</w:t>
      </w:r>
      <w:r w:rsidRPr="00EF5EAA">
        <w:rPr>
          <w:rFonts w:ascii="ＭＳ 明朝" w:eastAsia="ＭＳ 明朝" w:hAnsi="ＭＳ 明朝"/>
          <w:sz w:val="22"/>
        </w:rPr>
        <w:t>年</w:t>
      </w:r>
      <w:r w:rsidR="00A810CB" w:rsidRPr="00EF5EAA">
        <w:rPr>
          <w:rFonts w:ascii="ＭＳ 明朝" w:eastAsia="ＭＳ 明朝" w:hAnsi="ＭＳ 明朝" w:hint="eastAsia"/>
          <w:sz w:val="22"/>
        </w:rPr>
        <w:t>〇</w:t>
      </w:r>
      <w:r w:rsidRPr="00EF5EAA">
        <w:rPr>
          <w:rFonts w:ascii="ＭＳ 明朝" w:eastAsia="ＭＳ 明朝" w:hAnsi="ＭＳ 明朝"/>
          <w:sz w:val="22"/>
        </w:rPr>
        <w:t>月</w:t>
      </w:r>
      <w:r w:rsidR="00A810CB" w:rsidRPr="00EF5EAA">
        <w:rPr>
          <w:rFonts w:ascii="ＭＳ 明朝" w:eastAsia="ＭＳ 明朝" w:hAnsi="ＭＳ 明朝" w:hint="eastAsia"/>
          <w:sz w:val="22"/>
        </w:rPr>
        <w:t>〇</w:t>
      </w:r>
      <w:r w:rsidRPr="00EF5EAA">
        <w:rPr>
          <w:rFonts w:ascii="ＭＳ 明朝" w:eastAsia="ＭＳ 明朝" w:hAnsi="ＭＳ 明朝"/>
          <w:sz w:val="22"/>
        </w:rPr>
        <w:t>日制定】</w:t>
      </w:r>
      <w:bookmarkStart w:id="158" w:name="_GoBack"/>
      <w:bookmarkEnd w:id="158"/>
    </w:p>
    <w:sectPr w:rsidR="00F83A2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Ishiwata Hiroichiro" w:date="2020-07-24T17:02:00Z" w:initials="IH">
    <w:p w14:paraId="0627F526" w14:textId="77777777" w:rsidR="005C1C44" w:rsidRDefault="005C1C44">
      <w:pPr>
        <w:pStyle w:val="ab"/>
      </w:pPr>
      <w:r>
        <w:rPr>
          <w:rStyle w:val="aa"/>
        </w:rPr>
        <w:annotationRef/>
      </w:r>
      <w:r w:rsidRPr="00954805">
        <w:rPr>
          <w:rFonts w:ascii="ＭＳ 明朝" w:eastAsia="ＭＳ 明朝" w:hAnsi="ＭＳ 明朝"/>
          <w:sz w:val="22"/>
          <w:highlight w:val="green"/>
        </w:rPr>
        <w:t>N&amp;A：</w:t>
      </w:r>
      <w:r>
        <w:rPr>
          <w:rFonts w:ascii="ＭＳ 明朝" w:eastAsia="ＭＳ 明朝" w:hAnsi="ＭＳ 明朝" w:hint="eastAsia"/>
          <w:sz w:val="22"/>
          <w:highlight w:val="green"/>
        </w:rPr>
        <w:t>先日の打合せでは、プライバシー保護の観点から、両者の氏名に加えて、ドキュメントIDが必要となる旨をお伺いさせて頂いておりましたが、利用者が入力する情報につきご確認頂けますと幸いです。</w:t>
      </w:r>
      <w:r>
        <w:rPr>
          <w:rFonts w:ascii="ＭＳ 明朝" w:eastAsia="ＭＳ 明朝" w:hAnsi="ＭＳ 明朝" w:hint="eastAsia"/>
          <w:sz w:val="22"/>
          <w:highlight w:val="green"/>
        </w:rPr>
        <w:t>⇒</w:t>
      </w:r>
      <w:r>
        <w:rPr>
          <w:rFonts w:ascii="ＭＳ 明朝" w:eastAsia="ＭＳ 明朝" w:hAnsi="ＭＳ 明朝" w:hint="eastAsia"/>
          <w:sz w:val="22"/>
          <w:highlight w:val="green"/>
        </w:rPr>
        <w:t>関係登録日と証明書番号を追記</w:t>
      </w:r>
    </w:p>
  </w:comment>
  <w:comment w:id="58" w:author="Ishiwata Hiroichiro" w:date="2020-07-24T17:18:00Z" w:initials="IH">
    <w:p w14:paraId="45F46C20" w14:textId="77777777" w:rsidR="005C3850" w:rsidRDefault="005C3850">
      <w:pPr>
        <w:pStyle w:val="ab"/>
      </w:pPr>
      <w:r>
        <w:rPr>
          <w:rStyle w:val="aa"/>
        </w:rPr>
        <w:annotationRef/>
      </w:r>
      <w:r w:rsidRPr="005C3850">
        <w:t>N&amp;A</w:t>
      </w:r>
      <w:r w:rsidRPr="005C3850">
        <w:t>：検証サイトの利用にあたって、利用者の個人情報等は取得されないということで宜しいでしょうか。また、検証サイトの利用者は、必ずしもアプリをダウンロードしていないかと存じますので、利用規約・プライバシーポリシーは、検証サイトにてアクセスできる状態にすることが望ましいかと存じます。</w:t>
      </w:r>
    </w:p>
    <w:p w14:paraId="4CE4DFBD" w14:textId="77777777" w:rsidR="005C3850" w:rsidRDefault="005C3850">
      <w:pPr>
        <w:pStyle w:val="ab"/>
        <w:rPr>
          <w:rFonts w:hint="eastAsia"/>
        </w:rPr>
      </w:pPr>
      <w:r>
        <w:rPr>
          <w:rFonts w:hint="eastAsia"/>
        </w:rPr>
        <w:t>⇒</w:t>
      </w:r>
      <w:r w:rsidRPr="005C3850">
        <w:t>検証サイトで個人情報はどうなるか。アクセスの件はおっしゃるとおり。</w:t>
      </w:r>
    </w:p>
  </w:comment>
  <w:comment w:id="99" w:author="Ishiwata Hiroichiro" w:date="2020-07-24T17:20:00Z" w:initials="IH">
    <w:p w14:paraId="036846E1" w14:textId="77777777" w:rsidR="005C3850" w:rsidRDefault="005C3850">
      <w:pPr>
        <w:pStyle w:val="ab"/>
        <w:rPr>
          <w:rFonts w:hint="eastAsia"/>
        </w:rPr>
      </w:pPr>
      <w:r>
        <w:rPr>
          <w:rStyle w:val="aa"/>
        </w:rPr>
        <w:annotationRef/>
      </w:r>
      <w:r w:rsidRPr="005C3850">
        <w:t>N&amp;A</w:t>
      </w:r>
      <w:r w:rsidRPr="005C3850">
        <w:t>：登録ユーザー間のパートナーシップの有無に関する情報は、秘密情報に含まれる事を明記した上で、原則的に第三者に開示できないこととしております</w:t>
      </w:r>
      <w:r>
        <w:rPr>
          <w:rFonts w:hint="eastAsia"/>
        </w:rPr>
        <w:t>。</w:t>
      </w:r>
    </w:p>
  </w:comment>
  <w:comment w:id="107" w:author="Ishiwata Hiroichiro" w:date="2020-07-24T18:11:00Z" w:initials="IH">
    <w:p w14:paraId="5273EAD2" w14:textId="77777777" w:rsidR="009D2A2A" w:rsidRDefault="009D2A2A">
      <w:pPr>
        <w:pStyle w:val="ab"/>
        <w:rPr>
          <w:rFonts w:hint="eastAsia"/>
        </w:rPr>
      </w:pPr>
      <w:r>
        <w:rPr>
          <w:rStyle w:val="aa"/>
        </w:rPr>
        <w:annotationRef/>
      </w:r>
      <w:r w:rsidRPr="009D2A2A">
        <w:t>N&amp;A</w:t>
      </w:r>
      <w:r w:rsidRPr="009D2A2A">
        <w:t>：検証サイトの利用者との関係では、アプリの登録ユーザーとは異なり、利用規約が適用される期間は想定されないかと存じますので、本条は削除しております。11条2項及び13条2項も同趣旨です。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27F526" w15:done="0"/>
  <w15:commentEx w15:paraId="4CE4DFBD" w15:done="0"/>
  <w15:commentEx w15:paraId="036846E1" w15:done="0"/>
  <w15:commentEx w15:paraId="5273EA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27F526" w16cid:durableId="22C592B7"/>
  <w16cid:commentId w16cid:paraId="4CE4DFBD" w16cid:durableId="22C5966F"/>
  <w16cid:commentId w16cid:paraId="036846E1" w16cid:durableId="22C596CD"/>
  <w16cid:commentId w16cid:paraId="5273EAD2" w16cid:durableId="22C5A2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0AE15" w14:textId="77777777" w:rsidR="002B064C" w:rsidRDefault="002B064C" w:rsidP="00B37AB4">
      <w:r>
        <w:separator/>
      </w:r>
    </w:p>
  </w:endnote>
  <w:endnote w:type="continuationSeparator" w:id="0">
    <w:p w14:paraId="5E0EBB45" w14:textId="77777777" w:rsidR="002B064C" w:rsidRDefault="002B064C" w:rsidP="00B3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237A5" w14:textId="77777777" w:rsidR="002B064C" w:rsidRDefault="002B064C" w:rsidP="00B37AB4">
      <w:r>
        <w:separator/>
      </w:r>
    </w:p>
  </w:footnote>
  <w:footnote w:type="continuationSeparator" w:id="0">
    <w:p w14:paraId="017D5C40" w14:textId="77777777" w:rsidR="002B064C" w:rsidRDefault="002B064C" w:rsidP="00B3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67B4"/>
    <w:multiLevelType w:val="hybridMultilevel"/>
    <w:tmpl w:val="5498E42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522CBE"/>
    <w:multiLevelType w:val="hybridMultilevel"/>
    <w:tmpl w:val="4CB05A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A60EDE"/>
    <w:multiLevelType w:val="hybridMultilevel"/>
    <w:tmpl w:val="76DAF5CC"/>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4F9434B"/>
    <w:multiLevelType w:val="hybridMultilevel"/>
    <w:tmpl w:val="A4ACDC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D33EAC"/>
    <w:multiLevelType w:val="hybridMultilevel"/>
    <w:tmpl w:val="703637D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DD63F1"/>
    <w:multiLevelType w:val="hybridMultilevel"/>
    <w:tmpl w:val="A15A73D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9EC6B9D"/>
    <w:multiLevelType w:val="hybridMultilevel"/>
    <w:tmpl w:val="42E0F2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764139"/>
    <w:multiLevelType w:val="hybridMultilevel"/>
    <w:tmpl w:val="EA901B1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BC7440"/>
    <w:multiLevelType w:val="hybridMultilevel"/>
    <w:tmpl w:val="6B7E55C0"/>
    <w:lvl w:ilvl="0" w:tplc="C60AF6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F0267F"/>
    <w:multiLevelType w:val="hybridMultilevel"/>
    <w:tmpl w:val="BABC3AA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723410D"/>
    <w:multiLevelType w:val="hybridMultilevel"/>
    <w:tmpl w:val="7DDCF8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79C6683"/>
    <w:multiLevelType w:val="hybridMultilevel"/>
    <w:tmpl w:val="1788FE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D306E8B"/>
    <w:multiLevelType w:val="hybridMultilevel"/>
    <w:tmpl w:val="1BDE76A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5C155E54"/>
    <w:multiLevelType w:val="hybridMultilevel"/>
    <w:tmpl w:val="76DAF5CC"/>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5C865949"/>
    <w:multiLevelType w:val="hybridMultilevel"/>
    <w:tmpl w:val="20CA49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6D2B4B"/>
    <w:multiLevelType w:val="hybridMultilevel"/>
    <w:tmpl w:val="ECF4D696"/>
    <w:lvl w:ilvl="0" w:tplc="04090011">
      <w:start w:val="1"/>
      <w:numFmt w:val="decimalEnclosedCircle"/>
      <w:lvlText w:val="%1"/>
      <w:lvlJc w:val="left"/>
      <w:pPr>
        <w:ind w:left="840" w:hanging="420"/>
      </w:pPr>
    </w:lvl>
    <w:lvl w:ilvl="1" w:tplc="BDF63502">
      <w:start w:val="1"/>
      <w:numFmt w:val="decimal"/>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6B9A44BD"/>
    <w:multiLevelType w:val="hybridMultilevel"/>
    <w:tmpl w:val="8C2A8D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E8B2454"/>
    <w:multiLevelType w:val="hybridMultilevel"/>
    <w:tmpl w:val="DE5E62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0F773FB"/>
    <w:multiLevelType w:val="hybridMultilevel"/>
    <w:tmpl w:val="730063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6697E33"/>
    <w:multiLevelType w:val="hybridMultilevel"/>
    <w:tmpl w:val="5B6EF5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D504819"/>
    <w:multiLevelType w:val="hybridMultilevel"/>
    <w:tmpl w:val="D688D0CE"/>
    <w:lvl w:ilvl="0" w:tplc="068C65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9A1D01"/>
    <w:multiLevelType w:val="hybridMultilevel"/>
    <w:tmpl w:val="027CAF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5"/>
  </w:num>
  <w:num w:numId="3">
    <w:abstractNumId w:val="21"/>
  </w:num>
  <w:num w:numId="4">
    <w:abstractNumId w:val="20"/>
  </w:num>
  <w:num w:numId="5">
    <w:abstractNumId w:val="1"/>
  </w:num>
  <w:num w:numId="6">
    <w:abstractNumId w:val="7"/>
  </w:num>
  <w:num w:numId="7">
    <w:abstractNumId w:val="9"/>
  </w:num>
  <w:num w:numId="8">
    <w:abstractNumId w:val="12"/>
  </w:num>
  <w:num w:numId="9">
    <w:abstractNumId w:val="8"/>
  </w:num>
  <w:num w:numId="10">
    <w:abstractNumId w:val="5"/>
  </w:num>
  <w:num w:numId="11">
    <w:abstractNumId w:val="0"/>
  </w:num>
  <w:num w:numId="12">
    <w:abstractNumId w:val="19"/>
  </w:num>
  <w:num w:numId="13">
    <w:abstractNumId w:val="4"/>
  </w:num>
  <w:num w:numId="14">
    <w:abstractNumId w:val="13"/>
  </w:num>
  <w:num w:numId="15">
    <w:abstractNumId w:val="2"/>
  </w:num>
  <w:num w:numId="16">
    <w:abstractNumId w:val="10"/>
  </w:num>
  <w:num w:numId="17">
    <w:abstractNumId w:val="16"/>
  </w:num>
  <w:num w:numId="18">
    <w:abstractNumId w:val="11"/>
  </w:num>
  <w:num w:numId="19">
    <w:abstractNumId w:val="14"/>
  </w:num>
  <w:num w:numId="20">
    <w:abstractNumId w:val="17"/>
  </w:num>
  <w:num w:numId="21">
    <w:abstractNumId w:val="6"/>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mp;A">
    <w15:presenceInfo w15:providerId="None" w15:userId="N&amp;A"/>
  </w15:person>
  <w15:person w15:author="Ishiwata Hiroichiro">
    <w15:presenceInfo w15:providerId="AD" w15:userId="S::hiroichiro.ishiwata@maketheworldhotto.onmicrosoft.com::5d3d7fa1-221a-47aa-ab3d-b27717b3e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2A"/>
    <w:rsid w:val="00014A23"/>
    <w:rsid w:val="00037A12"/>
    <w:rsid w:val="00043010"/>
    <w:rsid w:val="00094066"/>
    <w:rsid w:val="000E4905"/>
    <w:rsid w:val="000F2903"/>
    <w:rsid w:val="00123843"/>
    <w:rsid w:val="001459CA"/>
    <w:rsid w:val="0016319D"/>
    <w:rsid w:val="0018729E"/>
    <w:rsid w:val="00191518"/>
    <w:rsid w:val="001964C9"/>
    <w:rsid w:val="001A495E"/>
    <w:rsid w:val="001F6242"/>
    <w:rsid w:val="002379CC"/>
    <w:rsid w:val="00261CB7"/>
    <w:rsid w:val="00267633"/>
    <w:rsid w:val="0027043B"/>
    <w:rsid w:val="00285547"/>
    <w:rsid w:val="002A329F"/>
    <w:rsid w:val="002B064C"/>
    <w:rsid w:val="002C5B1B"/>
    <w:rsid w:val="002C6BD2"/>
    <w:rsid w:val="002E1F50"/>
    <w:rsid w:val="002F0F69"/>
    <w:rsid w:val="002F42D7"/>
    <w:rsid w:val="00372EE1"/>
    <w:rsid w:val="00375E65"/>
    <w:rsid w:val="00377964"/>
    <w:rsid w:val="00385619"/>
    <w:rsid w:val="003A49A5"/>
    <w:rsid w:val="003D0FE6"/>
    <w:rsid w:val="003E6240"/>
    <w:rsid w:val="003F77C0"/>
    <w:rsid w:val="00400D71"/>
    <w:rsid w:val="00476C97"/>
    <w:rsid w:val="0049342E"/>
    <w:rsid w:val="004B4007"/>
    <w:rsid w:val="004C1911"/>
    <w:rsid w:val="004F4D61"/>
    <w:rsid w:val="004F6C37"/>
    <w:rsid w:val="00524598"/>
    <w:rsid w:val="0053015E"/>
    <w:rsid w:val="0055685D"/>
    <w:rsid w:val="00560231"/>
    <w:rsid w:val="00585B19"/>
    <w:rsid w:val="005C1C44"/>
    <w:rsid w:val="005C3850"/>
    <w:rsid w:val="005E2AB0"/>
    <w:rsid w:val="00660E1C"/>
    <w:rsid w:val="006B07A9"/>
    <w:rsid w:val="006C0873"/>
    <w:rsid w:val="006C7A96"/>
    <w:rsid w:val="006D2DF3"/>
    <w:rsid w:val="00780435"/>
    <w:rsid w:val="0078289B"/>
    <w:rsid w:val="007E43BF"/>
    <w:rsid w:val="007F2997"/>
    <w:rsid w:val="00801AB2"/>
    <w:rsid w:val="008321FA"/>
    <w:rsid w:val="008351ED"/>
    <w:rsid w:val="008436CA"/>
    <w:rsid w:val="0084423B"/>
    <w:rsid w:val="008A402C"/>
    <w:rsid w:val="008A6733"/>
    <w:rsid w:val="008B32E7"/>
    <w:rsid w:val="008C0698"/>
    <w:rsid w:val="00901304"/>
    <w:rsid w:val="009159BA"/>
    <w:rsid w:val="00941BF2"/>
    <w:rsid w:val="00946294"/>
    <w:rsid w:val="00985BE6"/>
    <w:rsid w:val="00997F1B"/>
    <w:rsid w:val="009B5525"/>
    <w:rsid w:val="009D2A2A"/>
    <w:rsid w:val="00A10530"/>
    <w:rsid w:val="00A11345"/>
    <w:rsid w:val="00A3228D"/>
    <w:rsid w:val="00A333BE"/>
    <w:rsid w:val="00A54FFF"/>
    <w:rsid w:val="00A739EB"/>
    <w:rsid w:val="00A76971"/>
    <w:rsid w:val="00A810CB"/>
    <w:rsid w:val="00A96AC4"/>
    <w:rsid w:val="00B37AB4"/>
    <w:rsid w:val="00B71B25"/>
    <w:rsid w:val="00C25AF8"/>
    <w:rsid w:val="00C51866"/>
    <w:rsid w:val="00CA15F4"/>
    <w:rsid w:val="00CA331B"/>
    <w:rsid w:val="00CB2BD1"/>
    <w:rsid w:val="00CD00D7"/>
    <w:rsid w:val="00CE2FE3"/>
    <w:rsid w:val="00D052A8"/>
    <w:rsid w:val="00D06F28"/>
    <w:rsid w:val="00D16377"/>
    <w:rsid w:val="00D57ABF"/>
    <w:rsid w:val="00D63B59"/>
    <w:rsid w:val="00DB2D79"/>
    <w:rsid w:val="00DB4DA9"/>
    <w:rsid w:val="00DD2EE8"/>
    <w:rsid w:val="00DE3ACD"/>
    <w:rsid w:val="00E22139"/>
    <w:rsid w:val="00E378BD"/>
    <w:rsid w:val="00E45D46"/>
    <w:rsid w:val="00E60D5A"/>
    <w:rsid w:val="00E661CA"/>
    <w:rsid w:val="00E755A7"/>
    <w:rsid w:val="00EB5C99"/>
    <w:rsid w:val="00EF5EAA"/>
    <w:rsid w:val="00F7389F"/>
    <w:rsid w:val="00F7790D"/>
    <w:rsid w:val="00F83A2A"/>
    <w:rsid w:val="00FA4156"/>
    <w:rsid w:val="00FF132A"/>
    <w:rsid w:val="00FF1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D5337"/>
  <w15:chartTrackingRefBased/>
  <w15:docId w15:val="{F044EE7A-8E74-4AFE-A1E5-1A843142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61C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661CA"/>
    <w:rPr>
      <w:rFonts w:asciiTheme="majorHAnsi" w:eastAsiaTheme="majorEastAsia" w:hAnsiTheme="majorHAnsi" w:cstheme="majorBidi"/>
      <w:sz w:val="18"/>
      <w:szCs w:val="18"/>
    </w:rPr>
  </w:style>
  <w:style w:type="paragraph" w:styleId="a5">
    <w:name w:val="header"/>
    <w:basedOn w:val="a"/>
    <w:link w:val="a6"/>
    <w:uiPriority w:val="99"/>
    <w:unhideWhenUsed/>
    <w:rsid w:val="00B37AB4"/>
    <w:pPr>
      <w:tabs>
        <w:tab w:val="center" w:pos="4252"/>
        <w:tab w:val="right" w:pos="8504"/>
      </w:tabs>
      <w:snapToGrid w:val="0"/>
    </w:pPr>
  </w:style>
  <w:style w:type="character" w:customStyle="1" w:styleId="a6">
    <w:name w:val="ヘッダー (文字)"/>
    <w:basedOn w:val="a0"/>
    <w:link w:val="a5"/>
    <w:uiPriority w:val="99"/>
    <w:rsid w:val="00B37AB4"/>
  </w:style>
  <w:style w:type="paragraph" w:styleId="a7">
    <w:name w:val="footer"/>
    <w:basedOn w:val="a"/>
    <w:link w:val="a8"/>
    <w:uiPriority w:val="99"/>
    <w:unhideWhenUsed/>
    <w:rsid w:val="00B37AB4"/>
    <w:pPr>
      <w:tabs>
        <w:tab w:val="center" w:pos="4252"/>
        <w:tab w:val="right" w:pos="8504"/>
      </w:tabs>
      <w:snapToGrid w:val="0"/>
    </w:pPr>
  </w:style>
  <w:style w:type="character" w:customStyle="1" w:styleId="a8">
    <w:name w:val="フッター (文字)"/>
    <w:basedOn w:val="a0"/>
    <w:link w:val="a7"/>
    <w:uiPriority w:val="99"/>
    <w:rsid w:val="00B37AB4"/>
  </w:style>
  <w:style w:type="paragraph" w:styleId="a9">
    <w:name w:val="List Paragraph"/>
    <w:basedOn w:val="a"/>
    <w:uiPriority w:val="34"/>
    <w:qFormat/>
    <w:rsid w:val="0027043B"/>
    <w:pPr>
      <w:ind w:leftChars="400" w:left="840"/>
    </w:pPr>
  </w:style>
  <w:style w:type="character" w:styleId="aa">
    <w:name w:val="annotation reference"/>
    <w:basedOn w:val="a0"/>
    <w:uiPriority w:val="99"/>
    <w:semiHidden/>
    <w:unhideWhenUsed/>
    <w:rsid w:val="005C1C44"/>
    <w:rPr>
      <w:sz w:val="18"/>
      <w:szCs w:val="18"/>
    </w:rPr>
  </w:style>
  <w:style w:type="paragraph" w:styleId="ab">
    <w:name w:val="annotation text"/>
    <w:basedOn w:val="a"/>
    <w:link w:val="ac"/>
    <w:uiPriority w:val="99"/>
    <w:semiHidden/>
    <w:unhideWhenUsed/>
    <w:rsid w:val="005C1C44"/>
    <w:pPr>
      <w:jc w:val="left"/>
    </w:pPr>
  </w:style>
  <w:style w:type="character" w:customStyle="1" w:styleId="ac">
    <w:name w:val="コメント文字列 (文字)"/>
    <w:basedOn w:val="a0"/>
    <w:link w:val="ab"/>
    <w:uiPriority w:val="99"/>
    <w:semiHidden/>
    <w:rsid w:val="005C1C44"/>
  </w:style>
  <w:style w:type="paragraph" w:styleId="ad">
    <w:name w:val="annotation subject"/>
    <w:basedOn w:val="ab"/>
    <w:next w:val="ab"/>
    <w:link w:val="ae"/>
    <w:uiPriority w:val="99"/>
    <w:semiHidden/>
    <w:unhideWhenUsed/>
    <w:rsid w:val="005C1C44"/>
    <w:rPr>
      <w:b/>
      <w:bCs/>
    </w:rPr>
  </w:style>
  <w:style w:type="character" w:customStyle="1" w:styleId="ae">
    <w:name w:val="コメント内容 (文字)"/>
    <w:basedOn w:val="ac"/>
    <w:link w:val="ad"/>
    <w:uiPriority w:val="99"/>
    <w:semiHidden/>
    <w:rsid w:val="005C1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845144">
      <w:bodyDiv w:val="1"/>
      <w:marLeft w:val="0"/>
      <w:marRight w:val="0"/>
      <w:marTop w:val="0"/>
      <w:marBottom w:val="0"/>
      <w:divBdr>
        <w:top w:val="none" w:sz="0" w:space="0" w:color="auto"/>
        <w:left w:val="none" w:sz="0" w:space="0" w:color="auto"/>
        <w:bottom w:val="none" w:sz="0" w:space="0" w:color="auto"/>
        <w:right w:val="none" w:sz="0" w:space="0" w:color="auto"/>
      </w:divBdr>
      <w:divsChild>
        <w:div w:id="4367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4EA6-648E-4C8E-8CE5-A0547635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904</Words>
  <Characters>5156</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Ishiwata Hiroichiro</dc:creator>
  <cp:keywords/>
  <dc:description/>
  <cp:lastModifiedBy>Ishiwata Hiroichiro</cp:lastModifiedBy>
  <cp:revision>2</cp:revision>
  <cp:lastPrinted>2020-07-14T10:00:00Z</cp:lastPrinted>
  <dcterms:created xsi:type="dcterms:W3CDTF">2020-07-24T09:15:00Z</dcterms:created>
  <dcterms:modified xsi:type="dcterms:W3CDTF">2020-07-24T09:15:00Z</dcterms:modified>
</cp:coreProperties>
</file>